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5F3D4" w14:textId="77777777" w:rsidR="00AA2D2B" w:rsidRPr="00D53820" w:rsidRDefault="00AA2D2B" w:rsidP="00AA2D2B">
      <w:pPr>
        <w:jc w:val="center"/>
        <w:rPr>
          <w:rFonts w:ascii="Tw Cen MT" w:hAnsi="Tw Cen MT"/>
        </w:rPr>
      </w:pPr>
      <w:r w:rsidRPr="00D53820">
        <w:rPr>
          <w:rFonts w:ascii="Tw Cen MT" w:hAnsi="Tw Cen MT"/>
          <w:noProof/>
        </w:rPr>
        <w:drawing>
          <wp:inline distT="0" distB="0" distL="0" distR="0" wp14:anchorId="32F1111D" wp14:editId="652A587B">
            <wp:extent cx="2514600" cy="77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I_Galway_BrandMar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77" cy="7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7F" w14:textId="77777777" w:rsidR="00AA2D2B" w:rsidRPr="00D53820" w:rsidRDefault="00AA2D2B">
      <w:pPr>
        <w:rPr>
          <w:rFonts w:ascii="Tw Cen MT" w:hAnsi="Tw Cen MT"/>
        </w:rPr>
      </w:pPr>
    </w:p>
    <w:p w14:paraId="7E269916" w14:textId="77777777" w:rsidR="00AA2D2B" w:rsidRPr="00D53820" w:rsidRDefault="00AA2D2B">
      <w:pPr>
        <w:rPr>
          <w:rFonts w:ascii="Tw Cen MT" w:hAnsi="Tw Cen MT"/>
        </w:rPr>
      </w:pPr>
    </w:p>
    <w:p w14:paraId="29CBD210" w14:textId="77777777" w:rsidR="00AA2D2B" w:rsidRPr="00D53820" w:rsidRDefault="00AA2D2B">
      <w:pPr>
        <w:rPr>
          <w:rFonts w:ascii="Tw Cen MT" w:hAnsi="Tw Cen MT"/>
        </w:rPr>
      </w:pPr>
    </w:p>
    <w:p w14:paraId="0B46670A" w14:textId="77777777" w:rsidR="00AA2D2B" w:rsidRPr="00D53820" w:rsidRDefault="00AA2D2B" w:rsidP="00AA2D2B">
      <w:pPr>
        <w:jc w:val="center"/>
        <w:rPr>
          <w:rFonts w:ascii="Tw Cen MT" w:hAnsi="Tw Cen MT"/>
        </w:rPr>
      </w:pPr>
      <w:r w:rsidRPr="00D53820">
        <w:rPr>
          <w:rFonts w:ascii="Tw Cen MT" w:hAnsi="Tw Cen MT"/>
          <w:noProof/>
        </w:rPr>
        <w:drawing>
          <wp:inline distT="0" distB="0" distL="0" distR="0" wp14:anchorId="24914372" wp14:editId="73D5414E">
            <wp:extent cx="2438400" cy="893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10" cy="8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991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375CD282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7F04A62E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7068348F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8B549E8" w14:textId="39302714" w:rsidR="008C5C3A" w:rsidRPr="00D53820" w:rsidRDefault="004D3823" w:rsidP="00AA2D2B">
      <w:pPr>
        <w:jc w:val="center"/>
        <w:rPr>
          <w:rFonts w:ascii="Tw Cen MT" w:hAnsi="Tw Cen MT"/>
          <w:sz w:val="44"/>
          <w:szCs w:val="40"/>
          <w:u w:val="single"/>
        </w:rPr>
      </w:pPr>
      <w:r>
        <w:rPr>
          <w:rFonts w:ascii="Tw Cen MT" w:hAnsi="Tw Cen MT"/>
          <w:sz w:val="44"/>
          <w:szCs w:val="40"/>
          <w:u w:val="single"/>
        </w:rPr>
        <w:t>Thesis Fundamentals</w:t>
      </w:r>
    </w:p>
    <w:p w14:paraId="0DE14225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15B33865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178741F3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3AF9D72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0066FF8" w14:textId="77777777" w:rsidR="008C5C3A" w:rsidRPr="00D53820" w:rsidRDefault="008C5C3A" w:rsidP="007D0BB6">
      <w:pPr>
        <w:rPr>
          <w:rFonts w:ascii="Tw Cen MT" w:hAnsi="Tw Cen MT"/>
        </w:rPr>
      </w:pPr>
    </w:p>
    <w:p w14:paraId="72026637" w14:textId="77777777" w:rsidR="008C5C3A" w:rsidRPr="00D53820" w:rsidRDefault="008C5C3A" w:rsidP="00AA2D2B">
      <w:pPr>
        <w:jc w:val="center"/>
        <w:rPr>
          <w:rFonts w:ascii="Tw Cen MT" w:hAnsi="Tw Cen MT"/>
        </w:rPr>
      </w:pPr>
    </w:p>
    <w:p w14:paraId="6118461D" w14:textId="77777777" w:rsidR="00AA2D2B" w:rsidRPr="00D53820" w:rsidRDefault="00AA2D2B">
      <w:pPr>
        <w:rPr>
          <w:rFonts w:ascii="Tw Cen MT" w:hAnsi="Tw Cen MT"/>
        </w:rPr>
      </w:pPr>
    </w:p>
    <w:p w14:paraId="7B46A35E" w14:textId="5A720496" w:rsidR="00AA2D2B" w:rsidRDefault="00AA2D2B">
      <w:pPr>
        <w:rPr>
          <w:rFonts w:ascii="Tw Cen MT" w:hAnsi="Tw Cen MT"/>
          <w:sz w:val="28"/>
          <w:szCs w:val="28"/>
        </w:rPr>
      </w:pPr>
      <w:r w:rsidRPr="00D53820">
        <w:rPr>
          <w:rFonts w:ascii="Tw Cen MT" w:hAnsi="Tw Cen MT"/>
          <w:b/>
          <w:sz w:val="28"/>
          <w:szCs w:val="28"/>
        </w:rPr>
        <w:t>Student Name:</w:t>
      </w:r>
      <w:r w:rsidRPr="00D53820">
        <w:rPr>
          <w:rFonts w:ascii="Tw Cen MT" w:hAnsi="Tw Cen MT"/>
          <w:sz w:val="28"/>
          <w:szCs w:val="28"/>
        </w:rPr>
        <w:t xml:space="preserve"> </w:t>
      </w:r>
      <w:r w:rsidRPr="00D53820">
        <w:rPr>
          <w:rFonts w:ascii="Tw Cen MT" w:hAnsi="Tw Cen MT"/>
          <w:sz w:val="28"/>
          <w:szCs w:val="28"/>
        </w:rPr>
        <w:tab/>
      </w:r>
      <w:r w:rsidR="008C5C3A" w:rsidRPr="00D53820">
        <w:rPr>
          <w:rFonts w:ascii="Tw Cen MT" w:hAnsi="Tw Cen MT"/>
          <w:sz w:val="28"/>
          <w:szCs w:val="28"/>
        </w:rPr>
        <w:tab/>
      </w:r>
      <w:r w:rsidR="008C5C3A" w:rsidRPr="00D53820">
        <w:rPr>
          <w:rFonts w:ascii="Tw Cen MT" w:hAnsi="Tw Cen MT"/>
          <w:sz w:val="28"/>
          <w:szCs w:val="28"/>
        </w:rPr>
        <w:tab/>
      </w:r>
      <w:r w:rsidR="00247477">
        <w:rPr>
          <w:rFonts w:ascii="Tw Cen MT" w:hAnsi="Tw Cen MT"/>
          <w:sz w:val="28"/>
          <w:szCs w:val="28"/>
        </w:rPr>
        <w:t xml:space="preserve">Kevin </w:t>
      </w:r>
      <w:proofErr w:type="spellStart"/>
      <w:r w:rsidR="00247477">
        <w:rPr>
          <w:rFonts w:ascii="Tw Cen MT" w:hAnsi="Tw Cen MT"/>
          <w:sz w:val="28"/>
          <w:szCs w:val="28"/>
        </w:rPr>
        <w:t>Colohan</w:t>
      </w:r>
      <w:proofErr w:type="spellEnd"/>
    </w:p>
    <w:p w14:paraId="73DDA46F" w14:textId="77777777" w:rsidR="00850C4F" w:rsidRDefault="00850C4F">
      <w:pPr>
        <w:rPr>
          <w:rFonts w:ascii="Tw Cen MT" w:hAnsi="Tw Cen MT"/>
          <w:sz w:val="28"/>
          <w:szCs w:val="28"/>
        </w:rPr>
      </w:pPr>
    </w:p>
    <w:p w14:paraId="30C9460B" w14:textId="77777777" w:rsidR="004D3823" w:rsidRPr="00D53820" w:rsidRDefault="004D3823">
      <w:pPr>
        <w:rPr>
          <w:rFonts w:ascii="Tw Cen MT" w:hAnsi="Tw Cen MT"/>
          <w:sz w:val="28"/>
          <w:szCs w:val="28"/>
        </w:rPr>
      </w:pPr>
    </w:p>
    <w:p w14:paraId="5FF64F5F" w14:textId="6E0D966D" w:rsidR="00AA2D2B" w:rsidRPr="00D53820" w:rsidRDefault="00AA2D2B">
      <w:pPr>
        <w:rPr>
          <w:rFonts w:ascii="Tw Cen MT" w:hAnsi="Tw Cen MT"/>
          <w:sz w:val="28"/>
          <w:szCs w:val="28"/>
        </w:rPr>
      </w:pPr>
      <w:r w:rsidRPr="00D53820">
        <w:rPr>
          <w:rFonts w:ascii="Tw Cen MT" w:hAnsi="Tw Cen MT"/>
          <w:b/>
          <w:sz w:val="28"/>
          <w:szCs w:val="28"/>
        </w:rPr>
        <w:t>NUI Galway ID Number:</w:t>
      </w:r>
      <w:r w:rsidR="007D0BB6">
        <w:rPr>
          <w:rFonts w:ascii="Tw Cen MT" w:hAnsi="Tw Cen MT"/>
          <w:sz w:val="28"/>
          <w:szCs w:val="28"/>
        </w:rPr>
        <w:t xml:space="preserve"> </w:t>
      </w:r>
      <w:r w:rsidR="007D0BB6">
        <w:rPr>
          <w:rFonts w:ascii="Tw Cen MT" w:hAnsi="Tw Cen MT"/>
          <w:sz w:val="28"/>
          <w:szCs w:val="28"/>
        </w:rPr>
        <w:tab/>
        <w:t>15232065</w:t>
      </w:r>
    </w:p>
    <w:p w14:paraId="074FE407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1EEBA554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501C3B28" w14:textId="7F977ADC" w:rsidR="004D3823" w:rsidRDefault="00AA2D2B" w:rsidP="009E60A8">
      <w:pPr>
        <w:ind w:left="2880" w:hanging="2880"/>
        <w:rPr>
          <w:rFonts w:ascii="Tw Cen MT" w:hAnsi="Tw Cen MT"/>
          <w:sz w:val="28"/>
          <w:szCs w:val="28"/>
        </w:rPr>
      </w:pPr>
      <w:r w:rsidRPr="0063667E">
        <w:rPr>
          <w:rFonts w:ascii="Tw Cen MT" w:hAnsi="Tw Cen MT"/>
          <w:b/>
          <w:sz w:val="28"/>
          <w:szCs w:val="28"/>
        </w:rPr>
        <w:t>Course:</w:t>
      </w:r>
      <w:r w:rsidRPr="00D53820">
        <w:rPr>
          <w:rFonts w:ascii="Tw Cen MT" w:hAnsi="Tw Cen MT"/>
          <w:sz w:val="28"/>
          <w:szCs w:val="28"/>
        </w:rPr>
        <w:t xml:space="preserve"> </w:t>
      </w:r>
      <w:r w:rsidRPr="00D53820">
        <w:rPr>
          <w:rFonts w:ascii="Tw Cen MT" w:hAnsi="Tw Cen MT"/>
          <w:sz w:val="28"/>
          <w:szCs w:val="28"/>
        </w:rPr>
        <w:tab/>
      </w:r>
      <w:r w:rsidR="004D3823">
        <w:rPr>
          <w:rFonts w:ascii="Tw Cen MT" w:hAnsi="Tw Cen MT"/>
          <w:sz w:val="28"/>
          <w:szCs w:val="28"/>
        </w:rPr>
        <w:tab/>
      </w:r>
      <w:r w:rsidR="00CA56D2">
        <w:rPr>
          <w:rFonts w:ascii="Tw Cen MT" w:hAnsi="Tw Cen MT"/>
          <w:sz w:val="28"/>
          <w:szCs w:val="28"/>
        </w:rPr>
        <w:t>MCT</w:t>
      </w:r>
      <w:r w:rsidR="004D3823">
        <w:rPr>
          <w:rFonts w:ascii="Tw Cen MT" w:hAnsi="Tw Cen MT"/>
          <w:sz w:val="28"/>
          <w:szCs w:val="28"/>
        </w:rPr>
        <w:t>624 Thesis Fundamentals</w:t>
      </w:r>
    </w:p>
    <w:p w14:paraId="6FFA6410" w14:textId="77777777" w:rsidR="00850C4F" w:rsidRDefault="00850C4F" w:rsidP="009E60A8">
      <w:pPr>
        <w:ind w:left="2880" w:hanging="2880"/>
        <w:rPr>
          <w:rFonts w:ascii="Tw Cen MT" w:hAnsi="Tw Cen MT"/>
          <w:sz w:val="28"/>
          <w:szCs w:val="28"/>
        </w:rPr>
      </w:pPr>
    </w:p>
    <w:p w14:paraId="5132579D" w14:textId="66164665" w:rsidR="00A30F13" w:rsidRPr="00D53820" w:rsidRDefault="007D0BB6" w:rsidP="009E60A8">
      <w:pPr>
        <w:ind w:left="2880" w:hanging="288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ab/>
      </w:r>
    </w:p>
    <w:p w14:paraId="1358028C" w14:textId="44A9B97C" w:rsidR="00AA2D2B" w:rsidRDefault="00AA2D2B">
      <w:pPr>
        <w:rPr>
          <w:rFonts w:ascii="Tw Cen MT" w:hAnsi="Tw Cen MT"/>
          <w:sz w:val="28"/>
          <w:szCs w:val="28"/>
        </w:rPr>
      </w:pPr>
      <w:r w:rsidRPr="0063667E">
        <w:rPr>
          <w:rFonts w:ascii="Tw Cen MT" w:hAnsi="Tw Cen MT"/>
          <w:b/>
          <w:sz w:val="28"/>
          <w:szCs w:val="28"/>
        </w:rPr>
        <w:t xml:space="preserve">Workshop </w:t>
      </w:r>
      <w:r w:rsidR="00984438">
        <w:rPr>
          <w:rFonts w:ascii="Tw Cen MT" w:hAnsi="Tw Cen MT"/>
          <w:b/>
          <w:sz w:val="28"/>
          <w:szCs w:val="28"/>
        </w:rPr>
        <w:t>No</w:t>
      </w:r>
      <w:r w:rsidRPr="0063667E">
        <w:rPr>
          <w:rFonts w:ascii="Tw Cen MT" w:hAnsi="Tw Cen MT"/>
          <w:b/>
          <w:sz w:val="28"/>
          <w:szCs w:val="28"/>
        </w:rPr>
        <w:t>:</w:t>
      </w:r>
      <w:r w:rsidRPr="00D53820">
        <w:rPr>
          <w:rFonts w:ascii="Tw Cen MT" w:hAnsi="Tw Cen MT"/>
          <w:sz w:val="28"/>
          <w:szCs w:val="28"/>
        </w:rPr>
        <w:t xml:space="preserve"> </w:t>
      </w:r>
      <w:r w:rsidRPr="00D53820">
        <w:rPr>
          <w:rFonts w:ascii="Tw Cen MT" w:hAnsi="Tw Cen MT"/>
          <w:sz w:val="28"/>
          <w:szCs w:val="28"/>
        </w:rPr>
        <w:tab/>
      </w:r>
      <w:r w:rsidR="00984438">
        <w:rPr>
          <w:rFonts w:ascii="Tw Cen MT" w:hAnsi="Tw Cen MT"/>
          <w:sz w:val="28"/>
          <w:szCs w:val="28"/>
        </w:rPr>
        <w:tab/>
      </w:r>
      <w:r w:rsidR="006D4778">
        <w:rPr>
          <w:rFonts w:ascii="Tw Cen MT" w:hAnsi="Tw Cen MT"/>
          <w:sz w:val="28"/>
          <w:szCs w:val="28"/>
        </w:rPr>
        <w:tab/>
        <w:t>Week 6</w:t>
      </w:r>
    </w:p>
    <w:p w14:paraId="30F5B947" w14:textId="77777777" w:rsidR="00AE3D46" w:rsidRPr="00D53820" w:rsidRDefault="00AE3D46">
      <w:pPr>
        <w:rPr>
          <w:rFonts w:ascii="Tw Cen MT" w:hAnsi="Tw Cen MT"/>
          <w:sz w:val="28"/>
          <w:szCs w:val="28"/>
        </w:rPr>
      </w:pPr>
    </w:p>
    <w:p w14:paraId="3266668A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32D40906" w14:textId="58CBC5D2" w:rsidR="00AA2D2B" w:rsidRDefault="00AA2D2B" w:rsidP="004D3823">
      <w:pPr>
        <w:ind w:left="2160" w:hanging="2160"/>
      </w:pPr>
      <w:r w:rsidRPr="0063667E">
        <w:rPr>
          <w:rFonts w:ascii="Tw Cen MT" w:hAnsi="Tw Cen MT"/>
          <w:b/>
          <w:sz w:val="28"/>
          <w:szCs w:val="28"/>
        </w:rPr>
        <w:t>Assignments:</w:t>
      </w:r>
      <w:r w:rsidR="00AE3D46">
        <w:rPr>
          <w:rFonts w:ascii="Tw Cen MT" w:hAnsi="Tw Cen MT"/>
          <w:sz w:val="28"/>
          <w:szCs w:val="28"/>
        </w:rPr>
        <w:t xml:space="preserve"> </w:t>
      </w:r>
      <w:r w:rsidR="00AE3D46">
        <w:rPr>
          <w:rFonts w:ascii="Tw Cen MT" w:hAnsi="Tw Cen MT"/>
          <w:sz w:val="28"/>
          <w:szCs w:val="28"/>
        </w:rPr>
        <w:tab/>
      </w:r>
      <w:r w:rsidR="004D3823">
        <w:rPr>
          <w:rFonts w:ascii="Tw Cen MT" w:hAnsi="Tw Cen MT"/>
          <w:sz w:val="28"/>
          <w:szCs w:val="28"/>
        </w:rPr>
        <w:tab/>
      </w:r>
      <w:r w:rsidR="004D3823">
        <w:rPr>
          <w:rFonts w:ascii="Tw Cen MT" w:hAnsi="Tw Cen MT"/>
          <w:sz w:val="28"/>
          <w:szCs w:val="28"/>
        </w:rPr>
        <w:tab/>
      </w:r>
      <w:r w:rsidR="00AE3D46" w:rsidRPr="00AE3D46">
        <w:rPr>
          <w:rFonts w:ascii="Tw Cen MT" w:hAnsi="Tw Cen MT"/>
          <w:sz w:val="28"/>
          <w:szCs w:val="28"/>
        </w:rPr>
        <w:t>Assignment 1</w:t>
      </w:r>
      <w:r w:rsidR="00AE3D46">
        <w:rPr>
          <w:rFonts w:ascii="Tw Cen MT" w:hAnsi="Tw Cen MT"/>
          <w:sz w:val="28"/>
          <w:szCs w:val="28"/>
        </w:rPr>
        <w:t xml:space="preserve"> – </w:t>
      </w:r>
      <w:r w:rsidR="004D3823">
        <w:t>Thesis Proposal</w:t>
      </w:r>
    </w:p>
    <w:p w14:paraId="13163098" w14:textId="77777777" w:rsidR="00AE3D46" w:rsidRDefault="00AE3D46">
      <w:pPr>
        <w:rPr>
          <w:rFonts w:ascii="Tw Cen MT" w:hAnsi="Tw Cen MT"/>
          <w:sz w:val="28"/>
          <w:szCs w:val="28"/>
        </w:rPr>
      </w:pPr>
    </w:p>
    <w:p w14:paraId="6D7B0614" w14:textId="77777777" w:rsidR="00C813F2" w:rsidRPr="00D53820" w:rsidRDefault="00C813F2">
      <w:pPr>
        <w:rPr>
          <w:rFonts w:ascii="Tw Cen MT" w:hAnsi="Tw Cen MT"/>
          <w:sz w:val="28"/>
          <w:szCs w:val="28"/>
        </w:rPr>
      </w:pPr>
    </w:p>
    <w:p w14:paraId="0B6AF06B" w14:textId="77777777" w:rsidR="00AA2D2B" w:rsidRPr="00D53820" w:rsidRDefault="00AA2D2B">
      <w:pPr>
        <w:rPr>
          <w:rFonts w:ascii="Tw Cen MT" w:hAnsi="Tw Cen MT"/>
          <w:sz w:val="28"/>
          <w:szCs w:val="28"/>
        </w:rPr>
      </w:pPr>
    </w:p>
    <w:p w14:paraId="2362A6DD" w14:textId="0C4D9DDB" w:rsidR="006D16E2" w:rsidRPr="00D53820" w:rsidRDefault="00AA2D2B">
      <w:pPr>
        <w:rPr>
          <w:rFonts w:ascii="Tw Cen MT" w:hAnsi="Tw Cen MT"/>
          <w:sz w:val="28"/>
          <w:szCs w:val="28"/>
        </w:rPr>
        <w:sectPr w:rsidR="006D16E2" w:rsidRPr="00D53820" w:rsidSect="008C5C3A">
          <w:headerReference w:type="default" r:id="rId11"/>
          <w:footerReference w:type="even" r:id="rId12"/>
          <w:footerReference w:type="default" r:id="rId13"/>
          <w:pgSz w:w="11900" w:h="16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  <w:r w:rsidRPr="0063667E">
        <w:rPr>
          <w:rFonts w:ascii="Tw Cen MT" w:hAnsi="Tw Cen MT"/>
          <w:b/>
          <w:sz w:val="28"/>
          <w:szCs w:val="28"/>
        </w:rPr>
        <w:t>Date of Submission:</w:t>
      </w:r>
      <w:r w:rsidR="00247477">
        <w:rPr>
          <w:rFonts w:ascii="Tw Cen MT" w:hAnsi="Tw Cen MT"/>
          <w:sz w:val="28"/>
          <w:szCs w:val="28"/>
        </w:rPr>
        <w:t xml:space="preserve"> </w:t>
      </w:r>
      <w:r w:rsidR="00247477">
        <w:rPr>
          <w:rFonts w:ascii="Tw Cen MT" w:hAnsi="Tw Cen MT"/>
          <w:sz w:val="28"/>
          <w:szCs w:val="28"/>
        </w:rPr>
        <w:tab/>
      </w:r>
      <w:r w:rsidR="00F6325F">
        <w:rPr>
          <w:rFonts w:ascii="Tw Cen MT" w:hAnsi="Tw Cen MT"/>
          <w:sz w:val="28"/>
          <w:szCs w:val="28"/>
        </w:rPr>
        <w:tab/>
        <w:t>27</w:t>
      </w:r>
      <w:r w:rsidR="0004293E">
        <w:rPr>
          <w:rFonts w:ascii="Tw Cen MT" w:hAnsi="Tw Cen MT"/>
          <w:sz w:val="28"/>
          <w:szCs w:val="28"/>
        </w:rPr>
        <w:t>th/09</w:t>
      </w:r>
      <w:r w:rsidR="009E60A8">
        <w:rPr>
          <w:rFonts w:ascii="Tw Cen MT" w:hAnsi="Tw Cen MT"/>
          <w:sz w:val="28"/>
          <w:szCs w:val="28"/>
        </w:rPr>
        <w:t>/2016</w:t>
      </w:r>
    </w:p>
    <w:p w14:paraId="7F5514EF" w14:textId="77777777" w:rsidR="008C5C3A" w:rsidRPr="00D53820" w:rsidRDefault="008C5C3A">
      <w:pPr>
        <w:rPr>
          <w:rFonts w:ascii="Tw Cen MT" w:hAnsi="Tw Cen MT"/>
          <w:sz w:val="28"/>
          <w:szCs w:val="28"/>
        </w:rPr>
      </w:pPr>
    </w:p>
    <w:p w14:paraId="7E11104D" w14:textId="77777777" w:rsidR="00AA2D2B" w:rsidRDefault="008C5C3A" w:rsidP="00984438">
      <w:pPr>
        <w:pStyle w:val="Title"/>
      </w:pPr>
      <w:r w:rsidRPr="00984438">
        <w:t>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11102785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commentRangeStart w:id="0" w:displacedByCustomXml="prev"/>
        <w:p w14:paraId="31F64D2E" w14:textId="53BE9D96" w:rsidR="000E1CDA" w:rsidRDefault="00DB37BA">
          <w:pPr>
            <w:pStyle w:val="TOCHeading"/>
          </w:pPr>
          <w:del w:id="1" w:author="Ronan Corrigan" w:date="2016-09-28T23:22:00Z">
            <w:r w:rsidDel="00496265">
              <w:delText>Tble</w:delText>
            </w:r>
          </w:del>
          <w:ins w:id="2" w:author="Ronan Corrigan" w:date="2016-09-28T23:22:00Z">
            <w:r w:rsidR="00496265">
              <w:t>Table</w:t>
            </w:r>
          </w:ins>
          <w:r>
            <w:t xml:space="preserve"> of </w:t>
          </w:r>
          <w:del w:id="3" w:author="Ronan Corrigan" w:date="2016-09-28T23:22:00Z">
            <w:r w:rsidDel="00496265">
              <w:delText>Co</w:delText>
            </w:r>
            <w:r w:rsidR="000E1CDA" w:rsidDel="00496265">
              <w:delText>tents</w:delText>
            </w:r>
          </w:del>
          <w:commentRangeEnd w:id="0"/>
          <w:ins w:id="4" w:author="Ronan Corrigan" w:date="2016-09-28T23:22:00Z">
            <w:r w:rsidR="00496265">
              <w:t>Contents</w:t>
            </w:r>
          </w:ins>
          <w:r w:rsidR="00496265">
            <w:rPr>
              <w:rStyle w:val="CommentReference"/>
              <w:rFonts w:ascii="Times New Roman" w:eastAsiaTheme="minorEastAsia" w:hAnsi="Times New Roman" w:cs="Times New Roman"/>
              <w:b w:val="0"/>
              <w:bCs w:val="0"/>
              <w:color w:val="auto"/>
            </w:rPr>
            <w:commentReference w:id="0"/>
          </w:r>
        </w:p>
        <w:p w14:paraId="3567B525" w14:textId="77777777" w:rsidR="00DB37BA" w:rsidRDefault="000E1CDA">
          <w:pPr>
            <w:pStyle w:val="TOC1"/>
            <w:tabs>
              <w:tab w:val="left" w:pos="720"/>
              <w:tab w:val="right" w:leader="dot" w:pos="829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165593" w:history="1">
            <w:r w:rsidR="00DB37BA" w:rsidRPr="0020396D">
              <w:rPr>
                <w:rStyle w:val="Hyperlink"/>
                <w:noProof/>
              </w:rPr>
              <w:t>1.0</w:t>
            </w:r>
            <w:r w:rsidR="00DB37BA">
              <w:rPr>
                <w:b w:val="0"/>
                <w:bCs w:val="0"/>
                <w:noProof/>
              </w:rPr>
              <w:tab/>
            </w:r>
            <w:r w:rsidR="00DB37BA" w:rsidRPr="0020396D">
              <w:rPr>
                <w:rStyle w:val="Hyperlink"/>
                <w:noProof/>
              </w:rPr>
              <w:t>Assignment 1: Thesis Proposal.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_Toc462165593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2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669D2202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4" w:history="1">
            <w:r w:rsidR="00DB37BA" w:rsidRPr="0020396D">
              <w:rPr>
                <w:rStyle w:val="Hyperlink"/>
                <w:noProof/>
              </w:rPr>
              <w:t>1.1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Cover page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_Toc462165594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2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352E9133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5" w:history="1">
            <w:r w:rsidR="00DB37BA" w:rsidRPr="0020396D">
              <w:rPr>
                <w:rStyle w:val="Hyperlink"/>
                <w:noProof/>
              </w:rPr>
              <w:t>2.0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Thesis Title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_Toc462165595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2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56852FA3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6" w:history="1">
            <w:r w:rsidR="00DB37BA" w:rsidRPr="0020396D">
              <w:rPr>
                <w:rStyle w:val="Hyperlink"/>
                <w:noProof/>
              </w:rPr>
              <w:t>3.0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Thesis Statement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_Toc462165596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3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4E815F73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7" w:history="1">
            <w:r w:rsidR="00DB37BA" w:rsidRPr="0020396D">
              <w:rPr>
                <w:rStyle w:val="Hyperlink"/>
                <w:noProof/>
              </w:rPr>
              <w:t>4.0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Scope and Significance of Research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_Toc462165597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4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54379372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8" w:history="1">
            <w:r w:rsidR="00DB37BA" w:rsidRPr="0020396D">
              <w:rPr>
                <w:rStyle w:val="Hyperlink"/>
                <w:noProof/>
              </w:rPr>
              <w:t>5.0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Methodology Selection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_Toc462165598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5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73205FFE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599" w:history="1">
            <w:r w:rsidR="00DB37BA" w:rsidRPr="0020396D">
              <w:rPr>
                <w:rStyle w:val="Hyperlink"/>
                <w:noProof/>
              </w:rPr>
              <w:t>6.0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Success Criteria for Thesis completion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_Toc462165599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6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3C0F7C79" w14:textId="77777777" w:rsidR="00DB37BA" w:rsidRDefault="003D5E16">
          <w:pPr>
            <w:pStyle w:val="TOC2"/>
            <w:tabs>
              <w:tab w:val="left" w:pos="960"/>
              <w:tab w:val="right" w:leader="dot" w:pos="82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62165600" w:history="1">
            <w:r w:rsidR="00DB37BA" w:rsidRPr="0020396D">
              <w:rPr>
                <w:rStyle w:val="Hyperlink"/>
                <w:noProof/>
              </w:rPr>
              <w:t>7.0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Project Plan (week 7)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_Toc462165600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7</w:t>
            </w:r>
            <w:r w:rsidR="00DB37BA">
              <w:rPr>
                <w:noProof/>
                <w:webHidden/>
              </w:rPr>
              <w:fldChar w:fldCharType="end"/>
            </w:r>
          </w:hyperlink>
        </w:p>
        <w:p w14:paraId="50FB9BAD" w14:textId="284BC132" w:rsidR="000E1CDA" w:rsidRDefault="003D5E16" w:rsidP="00AB3567">
          <w:pPr>
            <w:pStyle w:val="TOC2"/>
            <w:tabs>
              <w:tab w:val="left" w:pos="960"/>
              <w:tab w:val="right" w:leader="dot" w:pos="8290"/>
            </w:tabs>
          </w:pPr>
          <w:hyperlink w:anchor="_Toc462165601" w:history="1">
            <w:r w:rsidR="00DB37BA" w:rsidRPr="0020396D">
              <w:rPr>
                <w:rStyle w:val="Hyperlink"/>
                <w:noProof/>
              </w:rPr>
              <w:t>8.0</w:t>
            </w:r>
            <w:r w:rsidR="00DB37BA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DB37BA" w:rsidRPr="0020396D">
              <w:rPr>
                <w:rStyle w:val="Hyperlink"/>
                <w:noProof/>
              </w:rPr>
              <w:t>References</w:t>
            </w:r>
            <w:r w:rsidR="00DB37BA">
              <w:rPr>
                <w:noProof/>
                <w:webHidden/>
              </w:rPr>
              <w:tab/>
            </w:r>
            <w:r w:rsidR="00DB37BA">
              <w:rPr>
                <w:noProof/>
                <w:webHidden/>
              </w:rPr>
              <w:fldChar w:fldCharType="begin"/>
            </w:r>
            <w:r w:rsidR="00DB37BA">
              <w:rPr>
                <w:noProof/>
                <w:webHidden/>
              </w:rPr>
              <w:instrText xml:space="preserve"> PAGEREF _Toc462165601 \h </w:instrText>
            </w:r>
            <w:r w:rsidR="00DB37BA">
              <w:rPr>
                <w:noProof/>
                <w:webHidden/>
              </w:rPr>
            </w:r>
            <w:r w:rsidR="00DB37BA">
              <w:rPr>
                <w:noProof/>
                <w:webHidden/>
              </w:rPr>
              <w:fldChar w:fldCharType="separate"/>
            </w:r>
            <w:r w:rsidR="00AB3567">
              <w:rPr>
                <w:noProof/>
                <w:webHidden/>
              </w:rPr>
              <w:t>7</w:t>
            </w:r>
            <w:r w:rsidR="00DB37BA">
              <w:rPr>
                <w:noProof/>
                <w:webHidden/>
              </w:rPr>
              <w:fldChar w:fldCharType="end"/>
            </w:r>
          </w:hyperlink>
          <w:r w:rsidR="000E1CDA">
            <w:rPr>
              <w:b w:val="0"/>
              <w:bCs w:val="0"/>
              <w:noProof/>
            </w:rPr>
            <w:fldChar w:fldCharType="end"/>
          </w:r>
        </w:p>
      </w:sdtContent>
    </w:sdt>
    <w:p w14:paraId="3D23241F" w14:textId="77777777" w:rsidR="00B26714" w:rsidRPr="00B26714" w:rsidRDefault="00B26714" w:rsidP="00B26714"/>
    <w:p w14:paraId="0D1C647C" w14:textId="77777777" w:rsidR="009C5A20" w:rsidRPr="009C5A20" w:rsidRDefault="009C5A20" w:rsidP="009C5A20"/>
    <w:p w14:paraId="59FA2CC8" w14:textId="58494D62" w:rsidR="00164938" w:rsidRPr="00966EA7" w:rsidRDefault="00164938" w:rsidP="00966EA7">
      <w:pPr>
        <w:pStyle w:val="TOC1"/>
        <w:tabs>
          <w:tab w:val="left" w:pos="547"/>
          <w:tab w:val="right" w:leader="dot" w:pos="8290"/>
        </w:tabs>
        <w:rPr>
          <w:b w:val="0"/>
          <w:caps/>
          <w:noProof/>
          <w:lang w:eastAsia="ja-JP"/>
        </w:rPr>
      </w:pPr>
    </w:p>
    <w:p w14:paraId="29EAF113" w14:textId="77777777" w:rsidR="00164938" w:rsidRPr="00164938" w:rsidRDefault="00164938" w:rsidP="00164938"/>
    <w:p w14:paraId="18957A6E" w14:textId="77777777" w:rsidR="00D244B6" w:rsidRPr="00D244B6" w:rsidRDefault="00D244B6" w:rsidP="00D244B6"/>
    <w:p w14:paraId="19DA8C13" w14:textId="77777777" w:rsidR="00C71591" w:rsidRDefault="00C71591" w:rsidP="00C71591"/>
    <w:p w14:paraId="703C64C7" w14:textId="77777777" w:rsidR="00C71591" w:rsidRDefault="00C71591" w:rsidP="00C71591"/>
    <w:p w14:paraId="57F3291E" w14:textId="77777777" w:rsidR="00C71591" w:rsidRDefault="00C71591" w:rsidP="00C71591"/>
    <w:p w14:paraId="267D436F" w14:textId="77777777" w:rsidR="00C71591" w:rsidRDefault="00C71591" w:rsidP="00C71591"/>
    <w:p w14:paraId="2E90C381" w14:textId="77777777" w:rsidR="00C71591" w:rsidRDefault="00C71591" w:rsidP="00C71591"/>
    <w:p w14:paraId="02A8FEF6" w14:textId="77777777" w:rsidR="00C71591" w:rsidRPr="00C71591" w:rsidRDefault="00C71591" w:rsidP="00C71591"/>
    <w:p w14:paraId="7356A1A8" w14:textId="77777777" w:rsidR="00984438" w:rsidRDefault="00984438">
      <w:pPr>
        <w:rPr>
          <w:rFonts w:ascii="Tw Cen MT" w:hAnsi="Tw Cen MT"/>
        </w:rPr>
      </w:pPr>
    </w:p>
    <w:p w14:paraId="5D84A882" w14:textId="154795A2" w:rsidR="00984438" w:rsidRDefault="00984438">
      <w:pPr>
        <w:rPr>
          <w:rFonts w:ascii="Tw Cen MT" w:hAnsi="Tw Cen MT"/>
        </w:rPr>
      </w:pPr>
      <w:r>
        <w:rPr>
          <w:rFonts w:ascii="Tw Cen MT" w:hAnsi="Tw Cen MT"/>
        </w:rPr>
        <w:t xml:space="preserve">Appendix 1 – </w:t>
      </w:r>
      <w:r w:rsidR="00D47F77">
        <w:rPr>
          <w:rFonts w:ascii="Tw Cen MT" w:hAnsi="Tw Cen MT"/>
        </w:rPr>
        <w:t xml:space="preserve">Assignment 1 </w:t>
      </w:r>
      <w:r>
        <w:rPr>
          <w:rFonts w:ascii="Tw Cen MT" w:hAnsi="Tw Cen MT"/>
        </w:rPr>
        <w:t>Source code</w:t>
      </w:r>
      <w:r w:rsidR="009C5A20">
        <w:rPr>
          <w:rFonts w:ascii="Tw Cen MT" w:hAnsi="Tw Cen MT"/>
        </w:rPr>
        <w:tab/>
      </w:r>
    </w:p>
    <w:p w14:paraId="584C6F91" w14:textId="77777777" w:rsidR="008A53C0" w:rsidRDefault="008A53C0">
      <w:pPr>
        <w:rPr>
          <w:rFonts w:ascii="Tw Cen MT" w:hAnsi="Tw Cen MT"/>
        </w:rPr>
      </w:pPr>
    </w:p>
    <w:p w14:paraId="7DF03FE8" w14:textId="1C613574" w:rsidR="00D53820" w:rsidRPr="00D53820" w:rsidRDefault="00D53820">
      <w:pPr>
        <w:rPr>
          <w:rFonts w:ascii="Tw Cen MT" w:hAnsi="Tw Cen MT"/>
        </w:rPr>
      </w:pPr>
      <w:r w:rsidRPr="00D53820">
        <w:rPr>
          <w:rFonts w:ascii="Tw Cen MT" w:hAnsi="Tw Cen MT"/>
        </w:rPr>
        <w:br w:type="page"/>
      </w:r>
    </w:p>
    <w:p w14:paraId="70F39E24" w14:textId="700900DF" w:rsidR="00741F89" w:rsidRDefault="00D53820" w:rsidP="00741F89">
      <w:pPr>
        <w:pStyle w:val="Heading1"/>
        <w:numPr>
          <w:ilvl w:val="0"/>
          <w:numId w:val="1"/>
        </w:numPr>
      </w:pPr>
      <w:bookmarkStart w:id="6" w:name="_Toc239484992"/>
      <w:bookmarkStart w:id="7" w:name="_Toc462165593"/>
      <w:r w:rsidRPr="000E78C1">
        <w:lastRenderedPageBreak/>
        <w:t>Assignment 1</w:t>
      </w:r>
      <w:bookmarkEnd w:id="6"/>
      <w:r w:rsidR="00362CF0">
        <w:t>: Thesis Proposal</w:t>
      </w:r>
      <w:r w:rsidR="004C574E">
        <w:t>.</w:t>
      </w:r>
      <w:bookmarkEnd w:id="7"/>
    </w:p>
    <w:p w14:paraId="196CD59B" w14:textId="77777777" w:rsidR="00164938" w:rsidRDefault="00164938" w:rsidP="00164938"/>
    <w:p w14:paraId="4C6F8796" w14:textId="721B27FC" w:rsidR="00B261E1" w:rsidRDefault="008E20F8" w:rsidP="00DB37BA">
      <w:pPr>
        <w:pStyle w:val="Heading2"/>
        <w:numPr>
          <w:ilvl w:val="1"/>
          <w:numId w:val="1"/>
        </w:numPr>
      </w:pPr>
      <w:bookmarkStart w:id="8" w:name="_Toc462165594"/>
      <w:r>
        <w:t>Cover page</w:t>
      </w:r>
      <w:bookmarkEnd w:id="8"/>
    </w:p>
    <w:p w14:paraId="77F3EA89" w14:textId="77777777" w:rsidR="007D6629" w:rsidRDefault="007D6629" w:rsidP="007D6629"/>
    <w:p w14:paraId="6379876C" w14:textId="1C4D9919" w:rsidR="007D6629" w:rsidRDefault="007D6629" w:rsidP="007D6629">
      <w:commentRangeStart w:id="9"/>
      <w:r>
        <w:rPr>
          <w:noProof/>
        </w:rPr>
        <w:drawing>
          <wp:inline distT="0" distB="0" distL="0" distR="0" wp14:anchorId="538E85F7" wp14:editId="257533B6">
            <wp:extent cx="5262880" cy="2275205"/>
            <wp:effectExtent l="0" t="0" r="0" b="10795"/>
            <wp:docPr id="5" name="Picture 5" descr="Screen%20Shot%202016-09-18%20at%2013.3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8%20at%2013.39.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477AD3">
        <w:rPr>
          <w:rStyle w:val="CommentReference"/>
        </w:rPr>
        <w:commentReference w:id="9"/>
      </w:r>
    </w:p>
    <w:p w14:paraId="2727769F" w14:textId="77777777" w:rsidR="0075761E" w:rsidRDefault="0075761E" w:rsidP="007D6629"/>
    <w:p w14:paraId="2FFE82E9" w14:textId="77777777" w:rsidR="0075761E" w:rsidRDefault="0075761E" w:rsidP="007D6629"/>
    <w:p w14:paraId="51F0F39E" w14:textId="77777777" w:rsidR="0075761E" w:rsidRDefault="0075761E" w:rsidP="007D6629"/>
    <w:p w14:paraId="23BEDF79" w14:textId="77777777" w:rsidR="0075761E" w:rsidRDefault="0075761E" w:rsidP="007D6629"/>
    <w:p w14:paraId="67F70E99" w14:textId="77777777" w:rsidR="007D6629" w:rsidRPr="007D6629" w:rsidRDefault="007D6629" w:rsidP="007D6629"/>
    <w:p w14:paraId="19C7A3E4" w14:textId="6E18AEA5" w:rsidR="009F1694" w:rsidRDefault="008E20F8" w:rsidP="00B10154">
      <w:pPr>
        <w:pStyle w:val="Heading2"/>
        <w:numPr>
          <w:ilvl w:val="0"/>
          <w:numId w:val="1"/>
        </w:numPr>
      </w:pPr>
      <w:bookmarkStart w:id="10" w:name="_Toc462165595"/>
      <w:r>
        <w:t>Thesis Title</w:t>
      </w:r>
      <w:bookmarkEnd w:id="10"/>
    </w:p>
    <w:p w14:paraId="757B1820" w14:textId="77777777" w:rsidR="007D6629" w:rsidRDefault="007D6629" w:rsidP="007D6629"/>
    <w:p w14:paraId="0E59899A" w14:textId="27531E52" w:rsidR="007D6629" w:rsidRDefault="00FD4571" w:rsidP="007D662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study into </w:t>
      </w:r>
      <w:r w:rsidR="00DB37BA">
        <w:rPr>
          <w:rFonts w:ascii="Arial" w:hAnsi="Arial" w:cs="Arial"/>
          <w:color w:val="000000"/>
          <w:sz w:val="22"/>
          <w:szCs w:val="22"/>
        </w:rPr>
        <w:t>search</w:t>
      </w:r>
      <w:r w:rsidR="004F37B1">
        <w:rPr>
          <w:rFonts w:ascii="Arial" w:hAnsi="Arial" w:cs="Arial"/>
          <w:color w:val="000000"/>
          <w:sz w:val="22"/>
          <w:szCs w:val="22"/>
        </w:rPr>
        <w:t xml:space="preserve"> &amp; sort</w:t>
      </w:r>
      <w:r w:rsidR="00DB37BA">
        <w:rPr>
          <w:rFonts w:ascii="Arial" w:hAnsi="Arial" w:cs="Arial"/>
          <w:color w:val="000000"/>
          <w:sz w:val="22"/>
          <w:szCs w:val="22"/>
        </w:rPr>
        <w:t xml:space="preserve"> </w:t>
      </w:r>
      <w:r w:rsidR="008A2D9F">
        <w:rPr>
          <w:rFonts w:ascii="Arial" w:hAnsi="Arial" w:cs="Arial"/>
          <w:color w:val="000000"/>
          <w:sz w:val="22"/>
          <w:szCs w:val="22"/>
        </w:rPr>
        <w:t>algorithm complexity</w:t>
      </w:r>
      <w:r w:rsidR="00512FB4">
        <w:rPr>
          <w:rFonts w:ascii="Arial" w:hAnsi="Arial" w:cs="Arial"/>
          <w:color w:val="000000"/>
          <w:sz w:val="22"/>
          <w:szCs w:val="22"/>
        </w:rPr>
        <w:t xml:space="preserve"> to understand how complexity </w:t>
      </w:r>
      <w:proofErr w:type="gramStart"/>
      <w:r w:rsidR="00512FB4">
        <w:rPr>
          <w:rFonts w:ascii="Arial" w:hAnsi="Arial" w:cs="Arial"/>
          <w:color w:val="000000"/>
          <w:sz w:val="22"/>
          <w:szCs w:val="22"/>
        </w:rPr>
        <w:t>effects</w:t>
      </w:r>
      <w:proofErr w:type="gramEnd"/>
      <w:r w:rsidR="00512FB4">
        <w:rPr>
          <w:rFonts w:ascii="Arial" w:hAnsi="Arial" w:cs="Arial"/>
          <w:color w:val="000000"/>
          <w:sz w:val="22"/>
          <w:szCs w:val="22"/>
        </w:rPr>
        <w:t xml:space="preserve"> performance </w:t>
      </w:r>
      <w:commentRangeStart w:id="11"/>
      <w:r w:rsidR="00512FB4">
        <w:rPr>
          <w:rFonts w:ascii="Arial" w:hAnsi="Arial" w:cs="Arial"/>
          <w:color w:val="000000"/>
          <w:sz w:val="22"/>
          <w:szCs w:val="22"/>
        </w:rPr>
        <w:t>runtime</w:t>
      </w:r>
      <w:commentRangeEnd w:id="11"/>
      <w:r w:rsidR="0003123F">
        <w:rPr>
          <w:rStyle w:val="CommentReference"/>
        </w:rPr>
        <w:commentReference w:id="11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29F456A" w14:textId="77777777" w:rsidR="0003123F" w:rsidRDefault="0003123F" w:rsidP="007D6629">
      <w:pPr>
        <w:rPr>
          <w:rFonts w:ascii="Arial" w:hAnsi="Arial" w:cs="Arial"/>
          <w:color w:val="000000"/>
          <w:sz w:val="22"/>
          <w:szCs w:val="22"/>
        </w:rPr>
      </w:pPr>
    </w:p>
    <w:p w14:paraId="5336C469" w14:textId="77777777" w:rsidR="0003123F" w:rsidRDefault="0003123F" w:rsidP="007D6629">
      <w:pPr>
        <w:rPr>
          <w:rFonts w:ascii="Arial" w:hAnsi="Arial" w:cs="Arial"/>
          <w:color w:val="000000"/>
          <w:sz w:val="22"/>
          <w:szCs w:val="22"/>
        </w:rPr>
      </w:pPr>
    </w:p>
    <w:p w14:paraId="6C8FEE16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68ADA69E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68DDF980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6B9983D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391235DA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0AA8AFEF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04721F19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91FA932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3EAAB5F6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36136D31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250CDF0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10F94190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554EED4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665B19B9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FF6BED3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8037EB7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921190F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15CB217A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CD014AC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5B5CBAC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6A53605F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1BA50304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4717683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FDC5310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2C4ACA48" w14:textId="77777777" w:rsidR="0075761E" w:rsidRDefault="0075761E" w:rsidP="007D6629">
      <w:pPr>
        <w:rPr>
          <w:rFonts w:ascii="Arial" w:hAnsi="Arial" w:cs="Arial"/>
          <w:color w:val="000000"/>
          <w:sz w:val="22"/>
          <w:szCs w:val="22"/>
        </w:rPr>
      </w:pPr>
    </w:p>
    <w:p w14:paraId="4C3F0685" w14:textId="77777777" w:rsidR="0075761E" w:rsidRPr="007D6629" w:rsidRDefault="0075761E" w:rsidP="007D6629"/>
    <w:p w14:paraId="30473366" w14:textId="77777777" w:rsidR="008E20F8" w:rsidRDefault="008E20F8" w:rsidP="00B10154">
      <w:pPr>
        <w:pStyle w:val="Heading2"/>
        <w:numPr>
          <w:ilvl w:val="0"/>
          <w:numId w:val="1"/>
        </w:numPr>
      </w:pPr>
      <w:bookmarkStart w:id="12" w:name="_Toc462165596"/>
      <w:r>
        <w:t>Thesis Statement</w:t>
      </w:r>
      <w:bookmarkEnd w:id="12"/>
    </w:p>
    <w:p w14:paraId="729387E1" w14:textId="77777777" w:rsidR="00255739" w:rsidRDefault="00255739" w:rsidP="00255739"/>
    <w:p w14:paraId="0074165C" w14:textId="77777777" w:rsidR="00953328" w:rsidRDefault="00953328" w:rsidP="00255739"/>
    <w:p w14:paraId="489BC630" w14:textId="77777777" w:rsidR="00B10154" w:rsidRPr="00343E82" w:rsidRDefault="00255739" w:rsidP="00B10154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commentRangeStart w:id="13"/>
      <w:r w:rsidRPr="00343E82">
        <w:rPr>
          <w:rFonts w:ascii="Arial" w:hAnsi="Arial" w:cs="Arial"/>
          <w:color w:val="000000"/>
        </w:rPr>
        <w:t>In the field of computer science the big-O notation is used to describe the theoretical performance of an algorithm. Big-O measurement is usually made to measure the time or memory consumption used by an algorithm.</w:t>
      </w:r>
    </w:p>
    <w:p w14:paraId="27CBB27C" w14:textId="77777777" w:rsidR="00B10154" w:rsidRPr="00343E82" w:rsidRDefault="00B10154" w:rsidP="00B10154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2D1860B" w14:textId="1B0EF4A2" w:rsidR="00255739" w:rsidRPr="00343E82" w:rsidRDefault="00255739" w:rsidP="00B10154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43E82">
        <w:rPr>
          <w:rFonts w:ascii="Arial" w:hAnsi="Arial" w:cs="Arial"/>
          <w:color w:val="000000"/>
        </w:rPr>
        <w:t>In this thesis by explaining and documenting the big-O performance of a number of selected constant O(1), logarithmic O(log n), sub-linear O(</w:t>
      </w:r>
      <w:proofErr w:type="spellStart"/>
      <w:r w:rsidRPr="00343E82">
        <w:rPr>
          <w:rFonts w:ascii="Arial" w:hAnsi="Arial" w:cs="Arial"/>
          <w:color w:val="000000"/>
        </w:rPr>
        <w:t>nd</w:t>
      </w:r>
      <w:proofErr w:type="spellEnd"/>
      <w:r w:rsidRPr="00343E82">
        <w:rPr>
          <w:rFonts w:ascii="Arial" w:hAnsi="Arial" w:cs="Arial"/>
          <w:color w:val="000000"/>
        </w:rPr>
        <w:t xml:space="preserve">), </w:t>
      </w:r>
      <w:proofErr w:type="spellStart"/>
      <w:r w:rsidRPr="00343E82">
        <w:rPr>
          <w:rFonts w:ascii="Arial" w:hAnsi="Arial" w:cs="Arial"/>
          <w:color w:val="000000"/>
        </w:rPr>
        <w:t>linearithmic</w:t>
      </w:r>
      <w:proofErr w:type="spellEnd"/>
      <w:r w:rsidRPr="00343E82">
        <w:rPr>
          <w:rFonts w:ascii="Arial" w:hAnsi="Arial" w:cs="Arial"/>
          <w:color w:val="000000"/>
        </w:rPr>
        <w:t xml:space="preserve"> O(n log n), quadratic (n2) and exponential O(2n) algorithms will help future software developers answer the old question of, “Why is my program going so slow?”</w:t>
      </w:r>
    </w:p>
    <w:p w14:paraId="0B100EAB" w14:textId="77777777" w:rsidR="00255739" w:rsidRPr="00343E82" w:rsidRDefault="00255739" w:rsidP="00255739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259D7562" w14:textId="658C6DCF" w:rsidR="00255739" w:rsidRPr="00343E82" w:rsidRDefault="00255739" w:rsidP="00255739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343E82">
        <w:rPr>
          <w:rFonts w:ascii="Arial" w:hAnsi="Arial" w:cs="Arial"/>
          <w:color w:val="000000"/>
        </w:rPr>
        <w:t xml:space="preserve">By writing a logarithmic </w:t>
      </w:r>
      <w:proofErr w:type="gramStart"/>
      <w:r w:rsidRPr="00343E82">
        <w:rPr>
          <w:rFonts w:ascii="Arial" w:hAnsi="Arial" w:cs="Arial"/>
          <w:color w:val="000000"/>
        </w:rPr>
        <w:t>O(</w:t>
      </w:r>
      <w:proofErr w:type="gramEnd"/>
      <w:r w:rsidRPr="00343E82">
        <w:rPr>
          <w:rFonts w:ascii="Arial" w:hAnsi="Arial" w:cs="Arial"/>
          <w:color w:val="000000"/>
        </w:rPr>
        <w:t xml:space="preserve">log n), linear log N and exponential O(2n) search </w:t>
      </w:r>
      <w:r w:rsidR="00343E82">
        <w:rPr>
          <w:rFonts w:ascii="Arial" w:hAnsi="Arial" w:cs="Arial"/>
          <w:color w:val="000000"/>
        </w:rPr>
        <w:t xml:space="preserve">&amp; sort </w:t>
      </w:r>
      <w:r w:rsidRPr="00343E82">
        <w:rPr>
          <w:rFonts w:ascii="Arial" w:hAnsi="Arial" w:cs="Arial"/>
          <w:color w:val="000000"/>
        </w:rPr>
        <w:t>algorithms in C language,</w:t>
      </w:r>
      <w:r w:rsidR="00837882" w:rsidRPr="00343E82">
        <w:rPr>
          <w:rFonts w:ascii="Arial" w:hAnsi="Arial" w:cs="Arial"/>
          <w:color w:val="000000"/>
        </w:rPr>
        <w:t xml:space="preserve"> </w:t>
      </w:r>
      <w:r w:rsidR="007D05BC" w:rsidRPr="00343E82">
        <w:rPr>
          <w:rFonts w:ascii="Arial" w:hAnsi="Arial" w:cs="Arial"/>
          <w:color w:val="000000"/>
        </w:rPr>
        <w:t>will allow for t</w:t>
      </w:r>
      <w:r w:rsidRPr="00343E82">
        <w:rPr>
          <w:rFonts w:ascii="Arial" w:hAnsi="Arial" w:cs="Arial"/>
          <w:color w:val="000000"/>
        </w:rPr>
        <w:t>he analysis of the algorithms.</w:t>
      </w:r>
    </w:p>
    <w:p w14:paraId="24ACFC6F" w14:textId="77777777" w:rsidR="00255739" w:rsidRPr="00343E82" w:rsidRDefault="00255739" w:rsidP="00255739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45CC24FB" w14:textId="17AE2A7F" w:rsidR="00CA76EF" w:rsidRPr="00343E82" w:rsidRDefault="00255739" w:rsidP="00CA76EF">
      <w:r w:rsidRPr="00343E82">
        <w:rPr>
          <w:rFonts w:ascii="Arial" w:hAnsi="Arial" w:cs="Arial"/>
          <w:color w:val="000000"/>
        </w:rPr>
        <w:t xml:space="preserve">Using the scientific method, observe, hypothesize, predict, verify and validate to understand their complexity. By understanding and comparing the complexity of the algorithms </w:t>
      </w:r>
      <w:r w:rsidR="00CA76EF" w:rsidRPr="00343E82">
        <w:rPr>
          <w:rFonts w:ascii="Arial" w:hAnsi="Arial" w:cs="Arial"/>
          <w:color w:val="000000"/>
        </w:rPr>
        <w:t xml:space="preserve">I </w:t>
      </w:r>
      <w:r w:rsidRPr="00343E82">
        <w:rPr>
          <w:rFonts w:ascii="Arial" w:hAnsi="Arial" w:cs="Arial"/>
          <w:color w:val="000000"/>
        </w:rPr>
        <w:t xml:space="preserve">will answer the basic question of “How complexity </w:t>
      </w:r>
      <w:commentRangeStart w:id="14"/>
      <w:proofErr w:type="gramStart"/>
      <w:r w:rsidRPr="00343E82">
        <w:rPr>
          <w:rFonts w:ascii="Arial" w:hAnsi="Arial" w:cs="Arial"/>
          <w:color w:val="000000"/>
        </w:rPr>
        <w:t>effects</w:t>
      </w:r>
      <w:proofErr w:type="gramEnd"/>
      <w:r w:rsidRPr="00343E82">
        <w:rPr>
          <w:rFonts w:ascii="Arial" w:hAnsi="Arial" w:cs="Arial"/>
          <w:color w:val="000000"/>
        </w:rPr>
        <w:t xml:space="preserve"> </w:t>
      </w:r>
      <w:commentRangeEnd w:id="14"/>
      <w:r w:rsidR="00496265">
        <w:rPr>
          <w:rStyle w:val="CommentReference"/>
        </w:rPr>
        <w:commentReference w:id="14"/>
      </w:r>
      <w:r w:rsidRPr="00343E82">
        <w:rPr>
          <w:rFonts w:ascii="Arial" w:hAnsi="Arial" w:cs="Arial"/>
          <w:color w:val="000000"/>
        </w:rPr>
        <w:t>performance”.</w:t>
      </w:r>
      <w:r w:rsidR="00CA76EF" w:rsidRPr="00343E82">
        <w:rPr>
          <w:rFonts w:ascii="Arial" w:hAnsi="Arial" w:cs="Arial"/>
          <w:color w:val="000000"/>
        </w:rPr>
        <w:t xml:space="preserve"> </w:t>
      </w:r>
    </w:p>
    <w:p w14:paraId="1B5CF1E9" w14:textId="36ED39B8" w:rsidR="00255739" w:rsidRPr="00343E82" w:rsidRDefault="00255739" w:rsidP="00255739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57B94B57" w14:textId="77777777" w:rsidR="00255739" w:rsidRPr="00343E82" w:rsidRDefault="00255739" w:rsidP="00255739">
      <w:pPr>
        <w:widowControl w:val="0"/>
        <w:tabs>
          <w:tab w:val="left" w:pos="93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20D0B41B" w14:textId="7A8C1E52" w:rsidR="00255739" w:rsidRDefault="00255739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343E82">
        <w:rPr>
          <w:rFonts w:ascii="Arial" w:hAnsi="Arial" w:cs="Arial"/>
          <w:color w:val="000000"/>
        </w:rPr>
        <w:t>These results will be documented and in the future this research may aid future developers when implementing the optimal algorithm for their applications</w:t>
      </w:r>
      <w:r w:rsidRPr="00255739">
        <w:rPr>
          <w:rFonts w:ascii="Arial" w:hAnsi="Arial" w:cs="Arial"/>
          <w:color w:val="000000"/>
          <w:sz w:val="22"/>
          <w:szCs w:val="22"/>
        </w:rPr>
        <w:t>.</w:t>
      </w:r>
      <w:commentRangeEnd w:id="13"/>
      <w:r w:rsidR="0020110B">
        <w:rPr>
          <w:rStyle w:val="CommentReference"/>
        </w:rPr>
        <w:commentReference w:id="13"/>
      </w:r>
    </w:p>
    <w:p w14:paraId="316CE506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40C1088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DE30D91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A8C5D8D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5EDB706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B9341FC" w14:textId="77777777" w:rsidR="00DB37BA" w:rsidRDefault="00DB37BA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8E9F868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0F7B078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399A6D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E60F3C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1E316C8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2FEDFA62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7AB5898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37294A3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DBD0DC0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8C5651B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C474EE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6C6AA2C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E7B4069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62E1AD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78620C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25622AE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D7D2928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5A0AE80" w14:textId="77777777" w:rsidR="0075761E" w:rsidRDefault="0075761E" w:rsidP="0025573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0500CB5" w14:textId="77777777" w:rsidR="00DB37BA" w:rsidRPr="00255739" w:rsidRDefault="00DB37BA" w:rsidP="00255739">
      <w:pPr>
        <w:jc w:val="both"/>
        <w:rPr>
          <w:rFonts w:ascii="Arial" w:hAnsi="Arial" w:cs="Arial"/>
        </w:rPr>
      </w:pPr>
    </w:p>
    <w:p w14:paraId="5974CBB0" w14:textId="77777777" w:rsidR="008E20F8" w:rsidRDefault="008E20F8" w:rsidP="00DB37BA">
      <w:pPr>
        <w:pStyle w:val="Heading2"/>
        <w:numPr>
          <w:ilvl w:val="0"/>
          <w:numId w:val="1"/>
        </w:numPr>
      </w:pPr>
      <w:bookmarkStart w:id="15" w:name="_Toc462165597"/>
      <w:r>
        <w:t>Scope and Significance of Research</w:t>
      </w:r>
      <w:bookmarkEnd w:id="15"/>
    </w:p>
    <w:p w14:paraId="3CF9A820" w14:textId="77777777" w:rsidR="00A33195" w:rsidRDefault="00A33195" w:rsidP="00A33195"/>
    <w:p w14:paraId="7C67CDFF" w14:textId="681069EF" w:rsidR="00D30860" w:rsidRDefault="00D30860" w:rsidP="00B73545">
      <w:pPr>
        <w:jc w:val="both"/>
        <w:rPr>
          <w:rFonts w:ascii="Arial" w:hAnsi="Arial" w:cs="Arial"/>
        </w:rPr>
      </w:pPr>
      <w:commentRangeStart w:id="16"/>
      <w:r>
        <w:rPr>
          <w:rFonts w:ascii="Arial" w:hAnsi="Arial" w:cs="Arial"/>
        </w:rPr>
        <w:t xml:space="preserve">First question to answer </w:t>
      </w:r>
      <w:proofErr w:type="gramStart"/>
      <w:r>
        <w:rPr>
          <w:rFonts w:ascii="Arial" w:hAnsi="Arial" w:cs="Arial"/>
        </w:rPr>
        <w:t>is,</w:t>
      </w:r>
      <w:proofErr w:type="gramEnd"/>
      <w:r>
        <w:rPr>
          <w:rFonts w:ascii="Arial" w:hAnsi="Arial" w:cs="Arial"/>
        </w:rPr>
        <w:t xml:space="preserve"> what is an algorithm? </w:t>
      </w:r>
      <w:proofErr w:type="spellStart"/>
      <w:r>
        <w:rPr>
          <w:rFonts w:ascii="Arial" w:hAnsi="Arial" w:cs="Arial"/>
        </w:rPr>
        <w:t>Cormen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Leiserson</w:t>
      </w:r>
      <w:proofErr w:type="spellEnd"/>
      <w:r>
        <w:rPr>
          <w:rFonts w:ascii="Arial" w:hAnsi="Arial" w:cs="Arial"/>
        </w:rPr>
        <w:t xml:space="preserve"> describe</w:t>
      </w:r>
      <w:del w:id="17" w:author="Ronan Corrigan" w:date="2016-09-28T23:24:00Z">
        <w:r w:rsidDel="00496265"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it as:</w:t>
      </w:r>
    </w:p>
    <w:p w14:paraId="4C23DA6F" w14:textId="7703B68E" w:rsidR="00D30860" w:rsidRPr="00D30860" w:rsidRDefault="00D30860" w:rsidP="00B7354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iCs/>
          <w:spacing w:val="-1"/>
          <w:shd w:val="clear" w:color="auto" w:fill="FFFFFF"/>
        </w:rPr>
        <w:t>“</w:t>
      </w:r>
      <w:r w:rsidRPr="00D30860">
        <w:rPr>
          <w:rFonts w:ascii="Arial" w:hAnsi="Arial" w:cs="Arial"/>
          <w:iCs/>
          <w:spacing w:val="-1"/>
          <w:shd w:val="clear" w:color="auto" w:fill="FFFFFF"/>
        </w:rPr>
        <w:t>Informally, an algorithm is any well-defined computational pro</w:t>
      </w:r>
      <w:r>
        <w:rPr>
          <w:rFonts w:ascii="Arial" w:hAnsi="Arial" w:cs="Arial"/>
          <w:iCs/>
          <w:spacing w:val="-1"/>
          <w:shd w:val="clear" w:color="auto" w:fill="FFFFFF"/>
        </w:rPr>
        <w:t xml:space="preserve">cedure </w:t>
      </w:r>
      <w:r w:rsidRPr="00D30860">
        <w:rPr>
          <w:rFonts w:ascii="Arial" w:hAnsi="Arial" w:cs="Arial"/>
          <w:iCs/>
          <w:spacing w:val="-1"/>
          <w:shd w:val="clear" w:color="auto" w:fill="FFFFFF"/>
        </w:rPr>
        <w:t>that takes</w:t>
      </w:r>
      <w:r>
        <w:rPr>
          <w:rFonts w:ascii="Arial" w:hAnsi="Arial" w:cs="Arial"/>
          <w:iCs/>
          <w:spacing w:val="-1"/>
        </w:rPr>
        <w:t xml:space="preserve"> </w:t>
      </w:r>
      <w:r w:rsidRPr="00D30860">
        <w:rPr>
          <w:rFonts w:ascii="Arial" w:hAnsi="Arial" w:cs="Arial"/>
          <w:iCs/>
          <w:spacing w:val="-1"/>
          <w:shd w:val="clear" w:color="auto" w:fill="FFFFFF"/>
        </w:rPr>
        <w:t>some value, or set of values, as input and produces some value, or set of values, as</w:t>
      </w:r>
      <w:r>
        <w:rPr>
          <w:rFonts w:ascii="Arial" w:hAnsi="Arial" w:cs="Arial"/>
          <w:iCs/>
          <w:spacing w:val="-1"/>
        </w:rPr>
        <w:t xml:space="preserve"> </w:t>
      </w:r>
      <w:r w:rsidRPr="00D30860">
        <w:rPr>
          <w:rFonts w:ascii="Arial" w:hAnsi="Arial" w:cs="Arial"/>
          <w:iCs/>
          <w:spacing w:val="-1"/>
          <w:shd w:val="clear" w:color="auto" w:fill="FFFFFF"/>
        </w:rPr>
        <w:t>output. An algorithm is thus a sequence of computational steps that transform the</w:t>
      </w:r>
      <w:r>
        <w:rPr>
          <w:rFonts w:ascii="Arial" w:hAnsi="Arial" w:cs="Arial"/>
          <w:iCs/>
          <w:spacing w:val="-1"/>
        </w:rPr>
        <w:t xml:space="preserve"> </w:t>
      </w:r>
      <w:r w:rsidRPr="00D30860">
        <w:rPr>
          <w:rFonts w:ascii="Arial" w:hAnsi="Arial" w:cs="Arial"/>
          <w:iCs/>
          <w:spacing w:val="-1"/>
          <w:shd w:val="clear" w:color="auto" w:fill="FFFFFF"/>
        </w:rPr>
        <w:t>input into the output.</w:t>
      </w:r>
      <w:r>
        <w:rPr>
          <w:rFonts w:ascii="Arial" w:hAnsi="Arial" w:cs="Arial"/>
          <w:iCs/>
          <w:spacing w:val="-1"/>
          <w:shd w:val="clear" w:color="auto" w:fill="FFFFFF"/>
        </w:rPr>
        <w:t xml:space="preserve">” </w:t>
      </w:r>
      <w:r w:rsidRPr="00D30860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(</w:t>
      </w:r>
      <w:proofErr w:type="spellStart"/>
      <w:r w:rsidRPr="00D30860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Cormen</w:t>
      </w:r>
      <w:proofErr w:type="spellEnd"/>
      <w:r w:rsidRPr="00D30860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 xml:space="preserve">; </w:t>
      </w:r>
      <w:proofErr w:type="spellStart"/>
      <w:r w:rsidRPr="00D30860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Leiserson</w:t>
      </w:r>
      <w:proofErr w:type="spellEnd"/>
      <w:r w:rsidRPr="00D30860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; 2009)</w:t>
      </w:r>
      <w:r w:rsidRPr="00D30860">
        <w:rPr>
          <w:rStyle w:val="apple-converted-space"/>
          <w:rFonts w:ascii="Arial" w:hAnsi="Arial" w:cs="Arial"/>
          <w:b/>
          <w:bCs/>
          <w:spacing w:val="-1"/>
          <w:sz w:val="20"/>
          <w:szCs w:val="20"/>
          <w:shd w:val="clear" w:color="auto" w:fill="FFFFFF"/>
        </w:rPr>
        <w:t> </w:t>
      </w:r>
    </w:p>
    <w:p w14:paraId="5AFD8D55" w14:textId="77777777" w:rsidR="00D30860" w:rsidRDefault="00D30860" w:rsidP="00B73545">
      <w:pPr>
        <w:jc w:val="both"/>
        <w:rPr>
          <w:rFonts w:ascii="Arial" w:hAnsi="Arial" w:cs="Arial"/>
        </w:rPr>
      </w:pPr>
    </w:p>
    <w:p w14:paraId="1FFB382C" w14:textId="3E3AB9F5" w:rsidR="008A7FA5" w:rsidRDefault="00B73545" w:rsidP="00B73545">
      <w:pPr>
        <w:ind w:firstLine="720"/>
        <w:jc w:val="both"/>
        <w:rPr>
          <w:rFonts w:ascii="Arial" w:hAnsi="Arial" w:cs="Arial"/>
        </w:rPr>
      </w:pPr>
      <w:r w:rsidRPr="00B73545">
        <w:rPr>
          <w:rFonts w:ascii="Arial" w:hAnsi="Arial" w:cs="Arial"/>
        </w:rPr>
        <w:t>Algorithms are in widespread use w</w:t>
      </w:r>
      <w:r>
        <w:rPr>
          <w:rFonts w:ascii="Arial" w:hAnsi="Arial" w:cs="Arial"/>
        </w:rPr>
        <w:t xml:space="preserve">ithin commercial applications. </w:t>
      </w:r>
      <w:r w:rsidRPr="00B73545">
        <w:rPr>
          <w:rFonts w:ascii="Arial" w:hAnsi="Arial" w:cs="Arial"/>
        </w:rPr>
        <w:t>Some example</w:t>
      </w:r>
      <w:r>
        <w:rPr>
          <w:rFonts w:ascii="Arial" w:hAnsi="Arial" w:cs="Arial"/>
        </w:rPr>
        <w:t>s</w:t>
      </w:r>
      <w:r w:rsidRPr="00B73545">
        <w:rPr>
          <w:rFonts w:ascii="Arial" w:hAnsi="Arial" w:cs="Arial"/>
        </w:rPr>
        <w:t xml:space="preserve"> include video compression algorithms that are used in DVD, Blu-ray, YouTube a</w:t>
      </w:r>
      <w:r>
        <w:rPr>
          <w:rFonts w:ascii="Arial" w:hAnsi="Arial" w:cs="Arial"/>
        </w:rPr>
        <w:t xml:space="preserve">nd other video digital systems. </w:t>
      </w:r>
      <w:r w:rsidRPr="00B73545">
        <w:rPr>
          <w:rFonts w:ascii="Arial" w:hAnsi="Arial" w:cs="Arial"/>
        </w:rPr>
        <w:t xml:space="preserve">Other uses of algorithms are encryption algorithms for security purposes to seismic modeling used </w:t>
      </w:r>
      <w:r>
        <w:rPr>
          <w:rFonts w:ascii="Arial" w:hAnsi="Arial" w:cs="Arial"/>
        </w:rPr>
        <w:t>within the resource exploration</w:t>
      </w:r>
      <w:r w:rsidRPr="00B73545">
        <w:rPr>
          <w:rFonts w:ascii="Arial" w:hAnsi="Arial" w:cs="Arial"/>
        </w:rPr>
        <w:t>, traffi</w:t>
      </w:r>
      <w:r>
        <w:rPr>
          <w:rFonts w:ascii="Arial" w:hAnsi="Arial" w:cs="Arial"/>
        </w:rPr>
        <w:t>c models, financial models etc.</w:t>
      </w:r>
    </w:p>
    <w:p w14:paraId="3D57204A" w14:textId="603925E3" w:rsidR="007841C8" w:rsidRPr="00B73545" w:rsidRDefault="00D76805" w:rsidP="00B7354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algorithm itself should have a well-defined set of instructions to solve the problem. It should be effective meaning that it should solve the given problem that it was originally designed for.  A hopeless algorithm is one that never ends trying to solve a problem. </w:t>
      </w:r>
      <w:r w:rsidR="007841C8" w:rsidRPr="00343E82">
        <w:rPr>
          <w:rFonts w:ascii="Arial" w:hAnsi="Arial" w:cs="Arial"/>
          <w:color w:val="000000"/>
        </w:rPr>
        <w:t xml:space="preserve">Running </w:t>
      </w:r>
      <w:r w:rsidR="003D0FA0">
        <w:rPr>
          <w:rFonts w:ascii="Arial" w:hAnsi="Arial" w:cs="Arial"/>
          <w:color w:val="000000"/>
        </w:rPr>
        <w:t xml:space="preserve">time is the </w:t>
      </w:r>
      <w:proofErr w:type="gramStart"/>
      <w:r w:rsidR="003D0FA0">
        <w:rPr>
          <w:rFonts w:ascii="Arial" w:hAnsi="Arial" w:cs="Arial"/>
          <w:color w:val="000000"/>
        </w:rPr>
        <w:t>key</w:t>
      </w:r>
      <w:r w:rsidR="007841C8" w:rsidRPr="00343E82">
        <w:rPr>
          <w:rFonts w:ascii="Arial" w:hAnsi="Arial" w:cs="Arial"/>
          <w:color w:val="000000"/>
        </w:rPr>
        <w:t>,</w:t>
      </w:r>
      <w:proofErr w:type="gramEnd"/>
      <w:r w:rsidR="007841C8" w:rsidRPr="00343E82">
        <w:rPr>
          <w:rFonts w:ascii="Arial" w:hAnsi="Arial" w:cs="Arial"/>
          <w:color w:val="000000"/>
        </w:rPr>
        <w:t xml:space="preserve"> the idea of running time is how long </w:t>
      </w:r>
      <w:r w:rsidR="00343E82" w:rsidRPr="00343E82">
        <w:rPr>
          <w:rFonts w:ascii="Arial" w:hAnsi="Arial" w:cs="Arial"/>
          <w:color w:val="000000"/>
        </w:rPr>
        <w:t>a machine takes</w:t>
      </w:r>
      <w:r w:rsidR="007841C8" w:rsidRPr="00343E82">
        <w:rPr>
          <w:rFonts w:ascii="Arial" w:hAnsi="Arial" w:cs="Arial"/>
          <w:color w:val="000000"/>
        </w:rPr>
        <w:t xml:space="preserve"> to achieve a computational result.</w:t>
      </w:r>
      <w:r w:rsidR="006A4DEB" w:rsidRPr="00343E82">
        <w:rPr>
          <w:rFonts w:ascii="Arial" w:hAnsi="Arial" w:cs="Arial"/>
          <w:color w:val="000000"/>
        </w:rPr>
        <w:t xml:space="preserve"> </w:t>
      </w:r>
      <w:r w:rsidR="007841C8" w:rsidRPr="00343E82">
        <w:rPr>
          <w:rFonts w:ascii="Arial" w:hAnsi="Arial" w:cs="Arial"/>
          <w:color w:val="000000"/>
        </w:rPr>
        <w:t xml:space="preserve">This </w:t>
      </w:r>
      <w:r w:rsidR="006A4DEB" w:rsidRPr="00343E82">
        <w:rPr>
          <w:rFonts w:ascii="Arial" w:hAnsi="Arial" w:cs="Arial"/>
          <w:color w:val="000000"/>
        </w:rPr>
        <w:t xml:space="preserve">concept </w:t>
      </w:r>
      <w:r w:rsidR="007841C8" w:rsidRPr="00343E82">
        <w:rPr>
          <w:rFonts w:ascii="Arial" w:hAnsi="Arial" w:cs="Arial"/>
          <w:color w:val="000000"/>
        </w:rPr>
        <w:t>is mentioned by a man called Charles Babbage in 1864,</w:t>
      </w:r>
    </w:p>
    <w:p w14:paraId="527E936B" w14:textId="77777777" w:rsidR="007841C8" w:rsidRPr="00343E82" w:rsidRDefault="007841C8" w:rsidP="00662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14:paraId="3EECDE83" w14:textId="2AE200F7" w:rsidR="007841C8" w:rsidRPr="00343E82" w:rsidRDefault="007841C8" w:rsidP="006A4DE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5F2A8E">
        <w:rPr>
          <w:rFonts w:ascii="Arial" w:hAnsi="Arial" w:cs="Arial"/>
          <w:i/>
          <w:color w:val="000000"/>
        </w:rPr>
        <w:t xml:space="preserve">"As soon as an analytic engine exists, it </w:t>
      </w:r>
      <w:proofErr w:type="gramStart"/>
      <w:r w:rsidRPr="005F2A8E">
        <w:rPr>
          <w:rFonts w:ascii="Arial" w:hAnsi="Arial" w:cs="Arial"/>
          <w:i/>
          <w:color w:val="000000"/>
        </w:rPr>
        <w:t>will</w:t>
      </w:r>
      <w:proofErr w:type="gramEnd"/>
      <w:r w:rsidRPr="005F2A8E">
        <w:rPr>
          <w:rFonts w:ascii="Arial" w:hAnsi="Arial" w:cs="Arial"/>
          <w:i/>
          <w:color w:val="000000"/>
        </w:rPr>
        <w:t xml:space="preserve"> necessary guide the future course of science. Whenever any result is sough</w:t>
      </w:r>
      <w:r w:rsidR="006625FE" w:rsidRPr="005F2A8E">
        <w:rPr>
          <w:rFonts w:ascii="Arial" w:hAnsi="Arial" w:cs="Arial"/>
          <w:i/>
          <w:color w:val="000000"/>
        </w:rPr>
        <w:t xml:space="preserve">t by its aid, the question will </w:t>
      </w:r>
      <w:r w:rsidRPr="005F2A8E">
        <w:rPr>
          <w:rFonts w:ascii="Arial" w:hAnsi="Arial" w:cs="Arial"/>
          <w:i/>
          <w:color w:val="000000"/>
        </w:rPr>
        <w:t>arise,</w:t>
      </w:r>
      <w:r w:rsidR="006A4DEB" w:rsidRPr="005F2A8E">
        <w:rPr>
          <w:rFonts w:ascii="Arial" w:hAnsi="Arial" w:cs="Arial"/>
          <w:i/>
          <w:color w:val="000000"/>
        </w:rPr>
        <w:t xml:space="preserve"> </w:t>
      </w:r>
      <w:proofErr w:type="gramStart"/>
      <w:r w:rsidRPr="005F2A8E">
        <w:rPr>
          <w:rFonts w:ascii="Arial" w:hAnsi="Arial" w:cs="Arial"/>
          <w:i/>
          <w:color w:val="000000"/>
        </w:rPr>
        <w:t>By</w:t>
      </w:r>
      <w:proofErr w:type="gramEnd"/>
      <w:r w:rsidRPr="005F2A8E">
        <w:rPr>
          <w:rFonts w:ascii="Arial" w:hAnsi="Arial" w:cs="Arial"/>
          <w:i/>
          <w:color w:val="000000"/>
        </w:rPr>
        <w:t xml:space="preserve"> what course of calculation can these results be arrived at by the machine in the </w:t>
      </w:r>
      <w:r w:rsidR="006625FE" w:rsidRPr="005F2A8E">
        <w:rPr>
          <w:rFonts w:ascii="Arial" w:hAnsi="Arial" w:cs="Arial"/>
          <w:i/>
          <w:color w:val="000000"/>
        </w:rPr>
        <w:t>shortest</w:t>
      </w:r>
      <w:r w:rsidRPr="005F2A8E">
        <w:rPr>
          <w:rFonts w:ascii="Arial" w:hAnsi="Arial" w:cs="Arial"/>
          <w:i/>
          <w:color w:val="000000"/>
        </w:rPr>
        <w:t xml:space="preserve"> time?"</w:t>
      </w:r>
      <w:r w:rsidR="006A4DEB" w:rsidRPr="005F2A8E">
        <w:rPr>
          <w:rFonts w:ascii="Arial" w:hAnsi="Arial" w:cs="Arial"/>
          <w:i/>
          <w:color w:val="000000"/>
        </w:rPr>
        <w:t xml:space="preserve"> </w:t>
      </w:r>
      <w:r w:rsidR="006A4DEB" w:rsidRPr="00343E82">
        <w:rPr>
          <w:rFonts w:ascii="Arial" w:hAnsi="Arial" w:cs="Arial"/>
          <w:color w:val="000000"/>
        </w:rPr>
        <w:t>(</w:t>
      </w:r>
      <w:proofErr w:type="spellStart"/>
      <w:r w:rsidR="006A4DEB" w:rsidRPr="00343E82">
        <w:rPr>
          <w:rFonts w:ascii="Arial" w:hAnsi="Arial" w:cs="Arial"/>
          <w:color w:val="000000"/>
        </w:rPr>
        <w:t>Morrision</w:t>
      </w:r>
      <w:proofErr w:type="spellEnd"/>
      <w:r w:rsidR="006A4DEB" w:rsidRPr="00343E82">
        <w:rPr>
          <w:rFonts w:ascii="Arial" w:hAnsi="Arial" w:cs="Arial"/>
          <w:color w:val="000000"/>
        </w:rPr>
        <w:t xml:space="preserve"> 1989)</w:t>
      </w:r>
    </w:p>
    <w:p w14:paraId="695617DC" w14:textId="77777777" w:rsidR="007841C8" w:rsidRPr="00343E82" w:rsidRDefault="007841C8" w:rsidP="007841C8">
      <w:pPr>
        <w:rPr>
          <w:rFonts w:ascii="Arial" w:hAnsi="Arial" w:cs="Arial"/>
        </w:rPr>
      </w:pPr>
    </w:p>
    <w:p w14:paraId="11685DEC" w14:textId="77777777" w:rsidR="00DB37BA" w:rsidRPr="00343E82" w:rsidRDefault="00DB37BA" w:rsidP="00DB37BA">
      <w:pPr>
        <w:rPr>
          <w:rFonts w:ascii="Arial" w:hAnsi="Arial" w:cs="Arial"/>
        </w:rPr>
      </w:pPr>
    </w:p>
    <w:p w14:paraId="134B2855" w14:textId="48523691" w:rsidR="00A33195" w:rsidRDefault="00C90748" w:rsidP="009C4BC4">
      <w:pPr>
        <w:ind w:firstLine="720"/>
        <w:jc w:val="both"/>
        <w:rPr>
          <w:rFonts w:ascii="Arial" w:hAnsi="Arial" w:cs="Arial"/>
        </w:rPr>
      </w:pPr>
      <w:r w:rsidRPr="00343E82">
        <w:rPr>
          <w:rFonts w:ascii="Arial" w:hAnsi="Arial" w:cs="Arial"/>
        </w:rPr>
        <w:t>Complexity is a tool that</w:t>
      </w:r>
      <w:r w:rsidR="00A33195" w:rsidRPr="00343E82">
        <w:rPr>
          <w:rFonts w:ascii="Arial" w:hAnsi="Arial" w:cs="Arial"/>
        </w:rPr>
        <w:t xml:space="preserve"> allow</w:t>
      </w:r>
      <w:r w:rsidRPr="00343E82">
        <w:rPr>
          <w:rFonts w:ascii="Arial" w:hAnsi="Arial" w:cs="Arial"/>
        </w:rPr>
        <w:t>s</w:t>
      </w:r>
      <w:r w:rsidR="00A33195" w:rsidRPr="00343E82">
        <w:rPr>
          <w:rFonts w:ascii="Arial" w:hAnsi="Arial" w:cs="Arial"/>
        </w:rPr>
        <w:t xml:space="preserve"> us </w:t>
      </w:r>
      <w:proofErr w:type="gramStart"/>
      <w:r w:rsidR="00A33195" w:rsidRPr="00343E82">
        <w:rPr>
          <w:rFonts w:ascii="Arial" w:hAnsi="Arial" w:cs="Arial"/>
        </w:rPr>
        <w:t>explain</w:t>
      </w:r>
      <w:proofErr w:type="gramEnd"/>
      <w:r w:rsidR="00A33195" w:rsidRPr="00343E82">
        <w:rPr>
          <w:rFonts w:ascii="Arial" w:hAnsi="Arial" w:cs="Arial"/>
        </w:rPr>
        <w:t xml:space="preserve"> how an algorithm behaves when the input grows. If a larger input is given,</w:t>
      </w:r>
      <w:r w:rsidRPr="00343E82">
        <w:rPr>
          <w:rFonts w:ascii="Arial" w:hAnsi="Arial" w:cs="Arial"/>
        </w:rPr>
        <w:t xml:space="preserve"> how does a given</w:t>
      </w:r>
      <w:r w:rsidR="00A33195" w:rsidRPr="00343E82">
        <w:rPr>
          <w:rFonts w:ascii="Arial" w:hAnsi="Arial" w:cs="Arial"/>
        </w:rPr>
        <w:t xml:space="preserve"> algorithm behave?  E.G. if it only take 1 second to run from an input of a size of 10,000 how will the same algorithm behave when the </w:t>
      </w:r>
      <w:r w:rsidRPr="00343E82">
        <w:rPr>
          <w:rFonts w:ascii="Arial" w:hAnsi="Arial" w:cs="Arial"/>
        </w:rPr>
        <w:t xml:space="preserve">input </w:t>
      </w:r>
      <w:r w:rsidR="00A33195" w:rsidRPr="00343E82">
        <w:rPr>
          <w:rFonts w:ascii="Arial" w:hAnsi="Arial" w:cs="Arial"/>
        </w:rPr>
        <w:t xml:space="preserve">size </w:t>
      </w:r>
      <w:r w:rsidRPr="00343E82">
        <w:rPr>
          <w:rFonts w:ascii="Arial" w:hAnsi="Arial" w:cs="Arial"/>
        </w:rPr>
        <w:t>is doubled or tripled. Does the algorithm have the same run time or does it have a slower or faster run time behavior? Within programming the algorithms performance i</w:t>
      </w:r>
      <w:r w:rsidR="003F76C9">
        <w:rPr>
          <w:rFonts w:ascii="Arial" w:hAnsi="Arial" w:cs="Arial"/>
        </w:rPr>
        <w:t>s import to know in advance before</w:t>
      </w:r>
      <w:r w:rsidRPr="00343E82">
        <w:rPr>
          <w:rFonts w:ascii="Arial" w:hAnsi="Arial" w:cs="Arial"/>
        </w:rPr>
        <w:t xml:space="preserve"> selecting what algorithm to use for an application</w:t>
      </w:r>
      <w:r w:rsidR="003F76C9">
        <w:rPr>
          <w:rFonts w:ascii="Arial" w:hAnsi="Arial" w:cs="Arial"/>
        </w:rPr>
        <w:t xml:space="preserve"> job</w:t>
      </w:r>
      <w:r w:rsidRPr="00343E82">
        <w:rPr>
          <w:rFonts w:ascii="Arial" w:hAnsi="Arial" w:cs="Arial"/>
        </w:rPr>
        <w:t xml:space="preserve">. The analysis of the complexity of a given algorithm will give </w:t>
      </w:r>
      <w:r w:rsidR="00324F46" w:rsidRPr="00343E82">
        <w:rPr>
          <w:rFonts w:ascii="Arial" w:hAnsi="Arial" w:cs="Arial"/>
        </w:rPr>
        <w:t>data on how long the applications code will</w:t>
      </w:r>
      <w:r w:rsidR="003F76C9">
        <w:rPr>
          <w:rFonts w:ascii="Arial" w:hAnsi="Arial" w:cs="Arial"/>
        </w:rPr>
        <w:t xml:space="preserve"> run for the largest cases. B</w:t>
      </w:r>
      <w:r w:rsidR="00324F46" w:rsidRPr="00343E82">
        <w:rPr>
          <w:rFonts w:ascii="Arial" w:hAnsi="Arial" w:cs="Arial"/>
        </w:rPr>
        <w:t>y analyzing and measuring the behavior for small input we can evaluate what will happen for larger inputs.</w:t>
      </w:r>
    </w:p>
    <w:p w14:paraId="7A9A28DA" w14:textId="77777777" w:rsidR="00130F50" w:rsidRDefault="00130F50" w:rsidP="00130F50">
      <w:pPr>
        <w:jc w:val="both"/>
        <w:rPr>
          <w:rFonts w:ascii="Arial" w:hAnsi="Arial" w:cs="Arial"/>
        </w:rPr>
      </w:pPr>
    </w:p>
    <w:p w14:paraId="0AF06A5C" w14:textId="2A63E28F" w:rsidR="00130F50" w:rsidRDefault="00130F50" w:rsidP="00700C7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E.G. a binary s</w:t>
      </w:r>
      <w:r w:rsidRPr="005554AA">
        <w:rPr>
          <w:rFonts w:ascii="Arial" w:hAnsi="Arial" w:cs="Arial"/>
        </w:rPr>
        <w:t>earch</w:t>
      </w:r>
      <w:r>
        <w:rPr>
          <w:rFonts w:ascii="Arial" w:hAnsi="Arial" w:cs="Arial"/>
        </w:rPr>
        <w:t xml:space="preserve"> is a fast algorithm when searching sorted arrays. </w:t>
      </w:r>
    </w:p>
    <w:p w14:paraId="442CF887" w14:textId="0782FDF5" w:rsidR="00130F50" w:rsidRDefault="00130F50" w:rsidP="00700C74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 below example enables us to find an index of an element of a correct block in O (</w:t>
      </w:r>
      <w:proofErr w:type="spellStart"/>
      <w:r>
        <w:rPr>
          <w:rFonts w:ascii="Arial" w:hAnsi="Arial" w:cs="Arial"/>
        </w:rPr>
        <w:t>lg</w:t>
      </w:r>
      <w:proofErr w:type="spellEnd"/>
      <w:r>
        <w:rPr>
          <w:rFonts w:ascii="Arial" w:hAnsi="Arial" w:cs="Arial"/>
        </w:rPr>
        <w:t xml:space="preserve"> n) time.</w:t>
      </w:r>
      <w:proofErr w:type="gramEnd"/>
      <w:r>
        <w:rPr>
          <w:rFonts w:ascii="Arial" w:hAnsi="Arial" w:cs="Arial"/>
        </w:rPr>
        <w:t xml:space="preserve"> By understanding how this algorithm operates will allow us to understand the best use for such a search and if any improvements can be made to it. These results might then be used within the IT industry for further improvements on existing development projects. By fully </w:t>
      </w:r>
      <w:r>
        <w:rPr>
          <w:rFonts w:ascii="Arial" w:hAnsi="Arial" w:cs="Arial"/>
        </w:rPr>
        <w:lastRenderedPageBreak/>
        <w:t xml:space="preserve">understanding </w:t>
      </w:r>
      <w:r w:rsidR="00876F1C">
        <w:rPr>
          <w:rFonts w:ascii="Arial" w:hAnsi="Arial" w:cs="Arial"/>
        </w:rPr>
        <w:t xml:space="preserve">&amp; documenting </w:t>
      </w:r>
      <w:r>
        <w:rPr>
          <w:rFonts w:ascii="Arial" w:hAnsi="Arial" w:cs="Arial"/>
        </w:rPr>
        <w:t xml:space="preserve">these performance behaviors </w:t>
      </w:r>
      <w:r w:rsidR="00876F1C">
        <w:rPr>
          <w:rFonts w:ascii="Arial" w:hAnsi="Arial" w:cs="Arial"/>
        </w:rPr>
        <w:t>will allow future developers make the correct choice with implementing such algorithms.</w:t>
      </w:r>
    </w:p>
    <w:p w14:paraId="0C473A39" w14:textId="77777777" w:rsidR="00130F50" w:rsidRPr="005554AA" w:rsidRDefault="00130F50" w:rsidP="00130F50">
      <w:pPr>
        <w:rPr>
          <w:rFonts w:ascii="Arial" w:hAnsi="Arial" w:cs="Arial"/>
        </w:rPr>
      </w:pPr>
    </w:p>
    <w:p w14:paraId="79606BDA" w14:textId="77777777" w:rsidR="00700C74" w:rsidRDefault="00700C74" w:rsidP="00130F50">
      <w:pPr>
        <w:rPr>
          <w:rFonts w:ascii="Arial" w:hAnsi="Arial" w:cs="Arial"/>
        </w:rPr>
      </w:pPr>
    </w:p>
    <w:p w14:paraId="0316890E" w14:textId="77777777" w:rsidR="00700C74" w:rsidRDefault="00700C74" w:rsidP="00130F50">
      <w:pPr>
        <w:rPr>
          <w:rFonts w:ascii="Arial" w:hAnsi="Arial" w:cs="Arial"/>
        </w:rPr>
      </w:pPr>
    </w:p>
    <w:p w14:paraId="239154C1" w14:textId="77777777" w:rsidR="00130F50" w:rsidRPr="005554AA" w:rsidRDefault="00130F50" w:rsidP="00130F50">
      <w:pPr>
        <w:rPr>
          <w:rFonts w:ascii="Arial" w:hAnsi="Arial" w:cs="Arial"/>
        </w:rPr>
      </w:pPr>
      <w:proofErr w:type="spellStart"/>
      <w:proofErr w:type="gramStart"/>
      <w:r w:rsidRPr="005554AA">
        <w:rPr>
          <w:rFonts w:ascii="Arial" w:hAnsi="Arial" w:cs="Arial"/>
        </w:rPr>
        <w:t>int</w:t>
      </w:r>
      <w:proofErr w:type="spellEnd"/>
      <w:proofErr w:type="gramEnd"/>
      <w:r w:rsidRPr="005554AA">
        <w:rPr>
          <w:rFonts w:ascii="Arial" w:hAnsi="Arial" w:cs="Arial"/>
        </w:rPr>
        <w:t xml:space="preserve"> </w:t>
      </w:r>
      <w:proofErr w:type="spellStart"/>
      <w:r w:rsidRPr="005554AA">
        <w:rPr>
          <w:rFonts w:ascii="Arial" w:hAnsi="Arial" w:cs="Arial"/>
        </w:rPr>
        <w:t>binary_search</w:t>
      </w:r>
      <w:proofErr w:type="spellEnd"/>
      <w:r w:rsidRPr="005554AA">
        <w:rPr>
          <w:rFonts w:ascii="Arial" w:hAnsi="Arial" w:cs="Arial"/>
        </w:rPr>
        <w:t>(</w:t>
      </w:r>
      <w:proofErr w:type="spellStart"/>
      <w:r w:rsidRPr="005554AA">
        <w:rPr>
          <w:rFonts w:ascii="Arial" w:hAnsi="Arial" w:cs="Arial"/>
        </w:rPr>
        <w:t>item_types</w:t>
      </w:r>
      <w:proofErr w:type="spellEnd"/>
      <w:r w:rsidRPr="005554AA">
        <w:rPr>
          <w:rFonts w:ascii="Arial" w:hAnsi="Arial" w:cs="Arial"/>
        </w:rPr>
        <w:t xml:space="preserve"> s[], </w:t>
      </w:r>
      <w:proofErr w:type="spellStart"/>
      <w:r w:rsidRPr="005554AA">
        <w:rPr>
          <w:rFonts w:ascii="Arial" w:hAnsi="Arial" w:cs="Arial"/>
        </w:rPr>
        <w:t>item_type</w:t>
      </w:r>
      <w:proofErr w:type="spellEnd"/>
      <w:r w:rsidRPr="005554AA">
        <w:rPr>
          <w:rFonts w:ascii="Arial" w:hAnsi="Arial" w:cs="Arial"/>
        </w:rPr>
        <w:t xml:space="preserve"> key, </w:t>
      </w:r>
      <w:proofErr w:type="spellStart"/>
      <w:r w:rsidRPr="005554AA">
        <w:rPr>
          <w:rFonts w:ascii="Arial" w:hAnsi="Arial" w:cs="Arial"/>
        </w:rPr>
        <w:t>int</w:t>
      </w:r>
      <w:proofErr w:type="spellEnd"/>
      <w:r w:rsidRPr="005554AA">
        <w:rPr>
          <w:rFonts w:ascii="Arial" w:hAnsi="Arial" w:cs="Arial"/>
        </w:rPr>
        <w:t xml:space="preserve"> low, </w:t>
      </w:r>
      <w:proofErr w:type="spellStart"/>
      <w:r w:rsidRPr="005554AA">
        <w:rPr>
          <w:rFonts w:ascii="Arial" w:hAnsi="Arial" w:cs="Arial"/>
        </w:rPr>
        <w:t>int</w:t>
      </w:r>
      <w:proofErr w:type="spellEnd"/>
      <w:r w:rsidRPr="005554AA">
        <w:rPr>
          <w:rFonts w:ascii="Arial" w:hAnsi="Arial" w:cs="Arial"/>
        </w:rPr>
        <w:t xml:space="preserve"> high){</w:t>
      </w:r>
    </w:p>
    <w:p w14:paraId="196D44DC" w14:textId="77777777" w:rsidR="00130F50" w:rsidRPr="005554AA" w:rsidRDefault="00130F50" w:rsidP="00130F50">
      <w:pPr>
        <w:rPr>
          <w:rFonts w:ascii="Arial" w:hAnsi="Arial" w:cs="Arial"/>
        </w:rPr>
      </w:pPr>
      <w:proofErr w:type="spellStart"/>
      <w:proofErr w:type="gramStart"/>
      <w:r w:rsidRPr="005554AA">
        <w:rPr>
          <w:rFonts w:ascii="Arial" w:hAnsi="Arial" w:cs="Arial"/>
        </w:rPr>
        <w:t>int</w:t>
      </w:r>
      <w:proofErr w:type="spellEnd"/>
      <w:proofErr w:type="gramEnd"/>
      <w:r w:rsidRPr="005554AA">
        <w:rPr>
          <w:rFonts w:ascii="Arial" w:hAnsi="Arial" w:cs="Arial"/>
        </w:rPr>
        <w:t xml:space="preserve"> middle;</w:t>
      </w:r>
    </w:p>
    <w:p w14:paraId="0FF7701C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if</w:t>
      </w:r>
      <w:proofErr w:type="gramEnd"/>
      <w:r w:rsidRPr="005554AA">
        <w:rPr>
          <w:rFonts w:ascii="Arial" w:hAnsi="Arial" w:cs="Arial"/>
        </w:rPr>
        <w:t xml:space="preserve"> (low&gt;high) return(-1);</w:t>
      </w:r>
    </w:p>
    <w:p w14:paraId="2294A0E4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middle</w:t>
      </w:r>
      <w:proofErr w:type="gramEnd"/>
      <w:r w:rsidRPr="005554AA">
        <w:rPr>
          <w:rFonts w:ascii="Arial" w:hAnsi="Arial" w:cs="Arial"/>
        </w:rPr>
        <w:t xml:space="preserve"> = (</w:t>
      </w:r>
      <w:proofErr w:type="spellStart"/>
      <w:r w:rsidRPr="005554AA">
        <w:rPr>
          <w:rFonts w:ascii="Arial" w:hAnsi="Arial" w:cs="Arial"/>
        </w:rPr>
        <w:t>low+high</w:t>
      </w:r>
      <w:proofErr w:type="spellEnd"/>
      <w:r w:rsidRPr="005554AA">
        <w:rPr>
          <w:rFonts w:ascii="Arial" w:hAnsi="Arial" w:cs="Arial"/>
        </w:rPr>
        <w:t>)/2;</w:t>
      </w:r>
    </w:p>
    <w:p w14:paraId="3AECFF94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if</w:t>
      </w:r>
      <w:proofErr w:type="gramEnd"/>
      <w:r w:rsidRPr="005554AA">
        <w:rPr>
          <w:rFonts w:ascii="Arial" w:hAnsi="Arial" w:cs="Arial"/>
        </w:rPr>
        <w:t xml:space="preserve"> (s[middle] == key(middle);</w:t>
      </w:r>
    </w:p>
    <w:p w14:paraId="3115A5CF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if</w:t>
      </w:r>
      <w:proofErr w:type="gramEnd"/>
      <w:r w:rsidRPr="005554AA">
        <w:rPr>
          <w:rFonts w:ascii="Arial" w:hAnsi="Arial" w:cs="Arial"/>
        </w:rPr>
        <w:t xml:space="preserve"> ( s[middle] &gt; key)</w:t>
      </w:r>
    </w:p>
    <w:p w14:paraId="2686D642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return(</w:t>
      </w:r>
      <w:proofErr w:type="spellStart"/>
      <w:proofErr w:type="gramEnd"/>
      <w:r w:rsidRPr="005554AA">
        <w:rPr>
          <w:rFonts w:ascii="Arial" w:hAnsi="Arial" w:cs="Arial"/>
        </w:rPr>
        <w:t>binary_search</w:t>
      </w:r>
      <w:proofErr w:type="spellEnd"/>
      <w:r w:rsidRPr="005554AA">
        <w:rPr>
          <w:rFonts w:ascii="Arial" w:hAnsi="Arial" w:cs="Arial"/>
        </w:rPr>
        <w:t>(s,key,low,middle-1));</w:t>
      </w:r>
    </w:p>
    <w:p w14:paraId="1DD67693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else</w:t>
      </w:r>
      <w:proofErr w:type="gramEnd"/>
    </w:p>
    <w:p w14:paraId="478F9BA6" w14:textId="77777777" w:rsidR="00130F50" w:rsidRPr="005554AA" w:rsidRDefault="00130F50" w:rsidP="00130F50">
      <w:pPr>
        <w:rPr>
          <w:rFonts w:ascii="Arial" w:hAnsi="Arial" w:cs="Arial"/>
        </w:rPr>
      </w:pPr>
      <w:proofErr w:type="gramStart"/>
      <w:r w:rsidRPr="005554AA">
        <w:rPr>
          <w:rFonts w:ascii="Arial" w:hAnsi="Arial" w:cs="Arial"/>
        </w:rPr>
        <w:t>return(</w:t>
      </w:r>
      <w:proofErr w:type="spellStart"/>
      <w:proofErr w:type="gramEnd"/>
      <w:r w:rsidRPr="005554AA">
        <w:rPr>
          <w:rFonts w:ascii="Arial" w:hAnsi="Arial" w:cs="Arial"/>
        </w:rPr>
        <w:t>binary_search</w:t>
      </w:r>
      <w:proofErr w:type="spellEnd"/>
      <w:r w:rsidRPr="005554AA">
        <w:rPr>
          <w:rFonts w:ascii="Arial" w:hAnsi="Arial" w:cs="Arial"/>
        </w:rPr>
        <w:t>(s,key,middle+1,high))</w:t>
      </w:r>
    </w:p>
    <w:p w14:paraId="6B531C9F" w14:textId="77777777" w:rsidR="00130F50" w:rsidRDefault="00130F50" w:rsidP="00130F50">
      <w:pPr>
        <w:rPr>
          <w:rFonts w:ascii="Arial" w:hAnsi="Arial" w:cs="Arial"/>
        </w:rPr>
      </w:pPr>
      <w:r w:rsidRPr="005554AA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</w:p>
    <w:p w14:paraId="6E7E007C" w14:textId="77777777" w:rsidR="00130F50" w:rsidRPr="005554AA" w:rsidRDefault="00130F50" w:rsidP="00130F50">
      <w:pPr>
        <w:rPr>
          <w:rFonts w:ascii="Arial" w:hAnsi="Arial" w:cs="Arial"/>
        </w:rPr>
      </w:pPr>
      <w:r>
        <w:rPr>
          <w:rFonts w:ascii="Arial" w:hAnsi="Arial" w:cs="Arial"/>
        </w:rPr>
        <w:t>(Skiena2012)</w:t>
      </w:r>
      <w:commentRangeEnd w:id="16"/>
      <w:r w:rsidR="002762DE">
        <w:rPr>
          <w:rStyle w:val="CommentReference"/>
        </w:rPr>
        <w:commentReference w:id="16"/>
      </w:r>
    </w:p>
    <w:p w14:paraId="247DD8BC" w14:textId="77777777" w:rsidR="00130F50" w:rsidRDefault="00130F50" w:rsidP="00130F50">
      <w:pPr>
        <w:jc w:val="both"/>
        <w:rPr>
          <w:rFonts w:ascii="Arial" w:hAnsi="Arial" w:cs="Arial"/>
        </w:rPr>
      </w:pPr>
    </w:p>
    <w:p w14:paraId="1A760AAE" w14:textId="77777777" w:rsidR="00872E08" w:rsidRDefault="00872E08" w:rsidP="00872E08">
      <w:pPr>
        <w:jc w:val="both"/>
        <w:rPr>
          <w:rFonts w:ascii="Arial" w:hAnsi="Arial" w:cs="Arial"/>
        </w:rPr>
      </w:pPr>
    </w:p>
    <w:p w14:paraId="1D124CC0" w14:textId="77777777" w:rsidR="009C4BC4" w:rsidRPr="00DB37BA" w:rsidRDefault="009C4BC4" w:rsidP="009C4BC4">
      <w:pPr>
        <w:jc w:val="both"/>
      </w:pPr>
    </w:p>
    <w:p w14:paraId="786698B3" w14:textId="77777777" w:rsidR="008E20F8" w:rsidRDefault="008E20F8" w:rsidP="00DB37BA">
      <w:pPr>
        <w:pStyle w:val="Heading2"/>
        <w:numPr>
          <w:ilvl w:val="0"/>
          <w:numId w:val="1"/>
        </w:numPr>
      </w:pPr>
      <w:bookmarkStart w:id="18" w:name="_Toc462165598"/>
      <w:r>
        <w:t>Methodology Selection</w:t>
      </w:r>
      <w:bookmarkEnd w:id="18"/>
    </w:p>
    <w:p w14:paraId="7A7CC798" w14:textId="77777777" w:rsidR="00B6133F" w:rsidRDefault="00B6133F" w:rsidP="00B6133F"/>
    <w:p w14:paraId="516EC4A1" w14:textId="77777777" w:rsidR="005D2C1C" w:rsidRDefault="005D2C1C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</w:p>
    <w:p w14:paraId="5882CCBA" w14:textId="3BA5C156" w:rsidR="00B6133F" w:rsidRPr="00497733" w:rsidRDefault="005D2C1C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commentRangeStart w:id="19"/>
      <w:r>
        <w:rPr>
          <w:rFonts w:ascii="Arial" w:eastAsia="Times New Roman" w:hAnsi="Arial" w:cs="Arial"/>
          <w:color w:val="000000"/>
          <w:lang w:val="en-IE" w:eastAsia="en-IE"/>
        </w:rPr>
        <w:t xml:space="preserve">The approach with this thesis will be of a quantitative research. What I am trying to achieve over the past few weeks is to write a </w:t>
      </w:r>
      <w:r w:rsidRPr="00343E82">
        <w:rPr>
          <w:rFonts w:ascii="Arial" w:hAnsi="Arial" w:cs="Arial"/>
          <w:color w:val="000000"/>
        </w:rPr>
        <w:t xml:space="preserve">logarithmic </w:t>
      </w:r>
      <w:proofErr w:type="gramStart"/>
      <w:r w:rsidRPr="00343E82">
        <w:rPr>
          <w:rFonts w:ascii="Arial" w:hAnsi="Arial" w:cs="Arial"/>
          <w:color w:val="000000"/>
        </w:rPr>
        <w:t>O(</w:t>
      </w:r>
      <w:proofErr w:type="gramEnd"/>
      <w:r w:rsidRPr="00343E82">
        <w:rPr>
          <w:rFonts w:ascii="Arial" w:hAnsi="Arial" w:cs="Arial"/>
          <w:color w:val="000000"/>
        </w:rPr>
        <w:t xml:space="preserve">log n), linear log N and exponential O(2n) search </w:t>
      </w:r>
      <w:r>
        <w:rPr>
          <w:rFonts w:ascii="Arial" w:hAnsi="Arial" w:cs="Arial"/>
          <w:color w:val="000000"/>
        </w:rPr>
        <w:t xml:space="preserve">&amp; sort </w:t>
      </w:r>
      <w:r w:rsidRPr="00343E82">
        <w:rPr>
          <w:rFonts w:ascii="Arial" w:hAnsi="Arial" w:cs="Arial"/>
          <w:color w:val="000000"/>
        </w:rPr>
        <w:t>algorithms in C language</w:t>
      </w:r>
      <w:r>
        <w:rPr>
          <w:rFonts w:ascii="Arial" w:hAnsi="Arial" w:cs="Arial"/>
          <w:color w:val="000000"/>
        </w:rPr>
        <w:t>.</w:t>
      </w:r>
      <w:r w:rsidR="004A3107">
        <w:rPr>
          <w:rFonts w:ascii="Arial" w:hAnsi="Arial" w:cs="Arial"/>
          <w:color w:val="000000"/>
        </w:rPr>
        <w:t xml:space="preserve"> Once these are completed by mid-October a </w:t>
      </w:r>
      <w:commentRangeStart w:id="20"/>
      <w:r w:rsidR="004A3107">
        <w:rPr>
          <w:rFonts w:ascii="Arial" w:hAnsi="Arial" w:cs="Arial"/>
          <w:color w:val="000000"/>
        </w:rPr>
        <w:t>sweet</w:t>
      </w:r>
      <w:commentRangeEnd w:id="20"/>
      <w:r w:rsidR="00645D2E">
        <w:rPr>
          <w:rStyle w:val="CommentReference"/>
        </w:rPr>
        <w:commentReference w:id="20"/>
      </w:r>
      <w:r w:rsidR="004A3107">
        <w:rPr>
          <w:rFonts w:ascii="Arial" w:hAnsi="Arial" w:cs="Arial"/>
          <w:color w:val="000000"/>
        </w:rPr>
        <w:t xml:space="preserve"> of analyzing tools will evaluate the performance on each of the selected algorithms. Data will be collected and evaluated.</w:t>
      </w:r>
      <w:r w:rsidR="00EA6AE3">
        <w:rPr>
          <w:rFonts w:ascii="Arial" w:hAnsi="Arial" w:cs="Arial"/>
          <w:color w:val="000000"/>
        </w:rPr>
        <w:t xml:space="preserve"> Then and only then can the question of how complexity </w:t>
      </w:r>
      <w:commentRangeStart w:id="21"/>
      <w:proofErr w:type="gramStart"/>
      <w:r w:rsidR="00EA6AE3">
        <w:rPr>
          <w:rFonts w:ascii="Arial" w:hAnsi="Arial" w:cs="Arial"/>
          <w:color w:val="000000"/>
        </w:rPr>
        <w:t>effects</w:t>
      </w:r>
      <w:commentRangeEnd w:id="21"/>
      <w:proofErr w:type="gramEnd"/>
      <w:r w:rsidR="00645D2E">
        <w:rPr>
          <w:rStyle w:val="CommentReference"/>
        </w:rPr>
        <w:commentReference w:id="21"/>
      </w:r>
      <w:r w:rsidR="00EA6AE3">
        <w:rPr>
          <w:rFonts w:ascii="Arial" w:hAnsi="Arial" w:cs="Arial"/>
          <w:color w:val="000000"/>
        </w:rPr>
        <w:t xml:space="preserve"> runtime can be properly examined.</w:t>
      </w:r>
    </w:p>
    <w:p w14:paraId="79E5D322" w14:textId="77777777" w:rsidR="00497733" w:rsidRPr="00B6133F" w:rsidRDefault="00497733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</w:p>
    <w:p w14:paraId="4DB1CEAC" w14:textId="00E1BC43" w:rsidR="00497733" w:rsidRPr="00497733" w:rsidRDefault="00B6133F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r w:rsidRPr="00B6133F">
        <w:rPr>
          <w:rFonts w:ascii="Arial" w:eastAsia="Times New Roman" w:hAnsi="Arial" w:cs="Arial"/>
          <w:color w:val="000000"/>
          <w:lang w:val="en-IE" w:eastAsia="en-IE"/>
        </w:rPr>
        <w:t>Observations: = running time of an application on a computer.</w:t>
      </w:r>
    </w:p>
    <w:p w14:paraId="2A10F128" w14:textId="09FDF1BB" w:rsidR="00497733" w:rsidRPr="00497733" w:rsidRDefault="004A3107" w:rsidP="00497733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e.g</w:t>
      </w:r>
      <w:proofErr w:type="gramEnd"/>
      <w:r>
        <w:rPr>
          <w:rFonts w:ascii="Arial" w:hAnsi="Arial" w:cs="Arial"/>
        </w:rPr>
        <w:t xml:space="preserve">. </w:t>
      </w:r>
      <w:r w:rsidR="00497733" w:rsidRPr="00497733">
        <w:rPr>
          <w:rFonts w:ascii="Arial" w:hAnsi="Arial" w:cs="Arial"/>
        </w:rPr>
        <w:t>If N = 100, the approximate completion runtime for the following distinct categories of algorithms shows,</w:t>
      </w:r>
    </w:p>
    <w:p w14:paraId="67004DB1" w14:textId="77777777" w:rsidR="00497733" w:rsidRPr="00497733" w:rsidRDefault="00497733" w:rsidP="00497733">
      <w:pPr>
        <w:jc w:val="both"/>
        <w:rPr>
          <w:rFonts w:ascii="Arial" w:hAnsi="Arial" w:cs="Arial"/>
        </w:rPr>
      </w:pPr>
    </w:p>
    <w:tbl>
      <w:tblPr>
        <w:tblW w:w="8300" w:type="dxa"/>
        <w:jc w:val="center"/>
        <w:shd w:val="clear" w:color="auto" w:fill="FFFF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4106"/>
        <w:gridCol w:w="4176"/>
      </w:tblGrid>
      <w:tr w:rsidR="00497733" w:rsidRPr="00497733" w14:paraId="177B6E62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073C309C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11B1680E" w14:textId="327D2D36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5DF19203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-7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seconds</w:t>
            </w:r>
          </w:p>
        </w:tc>
      </w:tr>
      <w:tr w:rsidR="00497733" w:rsidRPr="00497733" w14:paraId="7DF7EDDC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4089AF75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754671A7" w14:textId="2B2188CB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2A82FB85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-6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seconds</w:t>
            </w:r>
          </w:p>
        </w:tc>
      </w:tr>
      <w:tr w:rsidR="00497733" w:rsidRPr="00497733" w14:paraId="022335FC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5CDFECEA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2B6D1B3E" w14:textId="7D1D01ED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O(N*Log(N))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13BAD8FE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-5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seconds</w:t>
            </w:r>
          </w:p>
        </w:tc>
      </w:tr>
      <w:tr w:rsidR="00497733" w:rsidRPr="00497733" w14:paraId="28D75DBE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690D281F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1BDAB062" w14:textId="1590A4C0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O(N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2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2FAD5D0C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-4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seconds</w:t>
            </w:r>
          </w:p>
        </w:tc>
      </w:tr>
      <w:tr w:rsidR="00497733" w:rsidRPr="00497733" w14:paraId="7BD64059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18DC402A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69340754" w14:textId="38C92D51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O(N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6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0C0A2265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3 minutes</w:t>
            </w:r>
          </w:p>
        </w:tc>
      </w:tr>
      <w:tr w:rsidR="00497733" w:rsidRPr="00497733" w14:paraId="16D82FFB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241C7685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656F975B" w14:textId="54964686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O(2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050E762C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14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years.</w:t>
            </w:r>
          </w:p>
        </w:tc>
      </w:tr>
      <w:tr w:rsidR="00497733" w:rsidRPr="00497733" w14:paraId="7BFB7C8B" w14:textId="77777777" w:rsidTr="004977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</w:tcPr>
          <w:p w14:paraId="3A13EA5C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7EB57A49" w14:textId="72FB9F1C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proofErr w:type="gramStart"/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O(</w:t>
            </w:r>
            <w:proofErr w:type="gramEnd"/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N!)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E"/>
            <w:vAlign w:val="bottom"/>
            <w:hideMark/>
          </w:tcPr>
          <w:p w14:paraId="13213503" w14:textId="77777777" w:rsidR="00497733" w:rsidRPr="00497733" w:rsidRDefault="00497733" w:rsidP="004F6CE0">
            <w:pPr>
              <w:rPr>
                <w:rFonts w:ascii="Arial" w:eastAsia="Times New Roman" w:hAnsi="Arial" w:cs="Arial"/>
                <w:color w:val="333333"/>
                <w:lang w:val="en-IE" w:eastAsia="en-IE"/>
              </w:rPr>
            </w:pP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10</w:t>
            </w:r>
            <w:r w:rsidRPr="00497733">
              <w:rPr>
                <w:rFonts w:ascii="Arial" w:eastAsia="Times New Roman" w:hAnsi="Arial" w:cs="Arial"/>
                <w:color w:val="333333"/>
                <w:bdr w:val="none" w:sz="0" w:space="0" w:color="auto" w:frame="1"/>
                <w:vertAlign w:val="superscript"/>
                <w:lang w:val="en-IE" w:eastAsia="en-IE"/>
              </w:rPr>
              <w:t>142</w:t>
            </w:r>
            <w:r w:rsidRPr="00497733">
              <w:rPr>
                <w:rFonts w:ascii="Arial" w:eastAsia="Times New Roman" w:hAnsi="Arial" w:cs="Arial"/>
                <w:color w:val="333333"/>
                <w:lang w:val="en-IE" w:eastAsia="en-IE"/>
              </w:rPr>
              <w:t> years.</w:t>
            </w:r>
          </w:p>
        </w:tc>
      </w:tr>
    </w:tbl>
    <w:p w14:paraId="1DDDBC83" w14:textId="77777777" w:rsidR="00497733" w:rsidRDefault="00497733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</w:p>
    <w:p w14:paraId="5E95A69C" w14:textId="77777777" w:rsidR="00497733" w:rsidRPr="00B6133F" w:rsidRDefault="00497733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</w:p>
    <w:p w14:paraId="4A9D0CEF" w14:textId="3D3585AB" w:rsidR="00B6133F" w:rsidRPr="00B6133F" w:rsidRDefault="00A01481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r w:rsidRPr="00B6133F">
        <w:rPr>
          <w:rFonts w:ascii="Arial" w:eastAsia="Times New Roman" w:hAnsi="Arial" w:cs="Arial"/>
          <w:color w:val="000000"/>
          <w:lang w:val="en-IE" w:eastAsia="en-IE"/>
        </w:rPr>
        <w:t>Hypothesize</w:t>
      </w:r>
      <w:r w:rsidR="00B6133F" w:rsidRPr="00B6133F">
        <w:rPr>
          <w:rFonts w:ascii="Arial" w:eastAsia="Times New Roman" w:hAnsi="Arial" w:cs="Arial"/>
          <w:color w:val="000000"/>
          <w:lang w:val="en-IE" w:eastAsia="en-IE"/>
        </w:rPr>
        <w:t>: = a model that is consistent with the observations.</w:t>
      </w:r>
    </w:p>
    <w:p w14:paraId="060600AC" w14:textId="6C02C2D7" w:rsidR="00B6133F" w:rsidRPr="00B6133F" w:rsidRDefault="00A01481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r w:rsidRPr="00B6133F">
        <w:rPr>
          <w:rFonts w:ascii="Arial" w:eastAsia="Times New Roman" w:hAnsi="Arial" w:cs="Arial"/>
          <w:color w:val="000000"/>
          <w:lang w:val="en-IE" w:eastAsia="en-IE"/>
        </w:rPr>
        <w:t>Predict</w:t>
      </w:r>
      <w:r w:rsidR="00B6133F" w:rsidRPr="00B6133F">
        <w:rPr>
          <w:rFonts w:ascii="Arial" w:eastAsia="Times New Roman" w:hAnsi="Arial" w:cs="Arial"/>
          <w:color w:val="000000"/>
          <w:lang w:val="en-IE" w:eastAsia="en-IE"/>
        </w:rPr>
        <w:t>: = events using the hypothesis.</w:t>
      </w:r>
    </w:p>
    <w:p w14:paraId="2F5483C7" w14:textId="4FC1254D" w:rsidR="00B6133F" w:rsidRPr="00B6133F" w:rsidRDefault="00B6133F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r w:rsidRPr="00B6133F">
        <w:rPr>
          <w:rFonts w:ascii="Arial" w:eastAsia="Times New Roman" w:hAnsi="Arial" w:cs="Arial"/>
          <w:color w:val="000000"/>
          <w:lang w:val="en-IE" w:eastAsia="en-IE"/>
        </w:rPr>
        <w:t>Verify: = the predictions by m</w:t>
      </w:r>
      <w:r>
        <w:rPr>
          <w:rFonts w:ascii="Arial" w:eastAsia="Times New Roman" w:hAnsi="Arial" w:cs="Arial"/>
          <w:color w:val="000000"/>
          <w:lang w:val="en-IE" w:eastAsia="en-IE"/>
        </w:rPr>
        <w:t>a</w:t>
      </w:r>
      <w:r w:rsidRPr="00B6133F">
        <w:rPr>
          <w:rFonts w:ascii="Arial" w:eastAsia="Times New Roman" w:hAnsi="Arial" w:cs="Arial"/>
          <w:color w:val="000000"/>
          <w:lang w:val="en-IE" w:eastAsia="en-IE"/>
        </w:rPr>
        <w:t>king further observations.</w:t>
      </w:r>
    </w:p>
    <w:p w14:paraId="58503319" w14:textId="78D42E01" w:rsidR="00B6133F" w:rsidRDefault="00B6133F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  <w:r w:rsidRPr="00B6133F">
        <w:rPr>
          <w:rFonts w:ascii="Arial" w:eastAsia="Times New Roman" w:hAnsi="Arial" w:cs="Arial"/>
          <w:color w:val="000000"/>
          <w:lang w:val="en-IE" w:eastAsia="en-IE"/>
        </w:rPr>
        <w:t>Validate: = by repeating until the hypothesis and observations agree</w:t>
      </w:r>
      <w:r w:rsidR="00A01481">
        <w:rPr>
          <w:rFonts w:ascii="Arial" w:eastAsia="Times New Roman" w:hAnsi="Arial" w:cs="Arial"/>
          <w:color w:val="000000"/>
          <w:lang w:val="en-IE" w:eastAsia="en-IE"/>
        </w:rPr>
        <w:t>.</w:t>
      </w:r>
    </w:p>
    <w:p w14:paraId="4955BA2D" w14:textId="77777777" w:rsidR="00A01481" w:rsidRDefault="00A01481" w:rsidP="00B6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000000"/>
          <w:lang w:val="en-IE" w:eastAsia="en-IE"/>
        </w:rPr>
      </w:pPr>
    </w:p>
    <w:p w14:paraId="07BE975E" w14:textId="2F553BD5" w:rsidR="00A01481" w:rsidRPr="00A01481" w:rsidRDefault="00A01481" w:rsidP="00A0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lang w:val="en-IE" w:eastAsia="en-IE"/>
        </w:rPr>
      </w:pPr>
      <w:r w:rsidRPr="00A01481">
        <w:rPr>
          <w:rFonts w:ascii="Arial" w:eastAsia="Times New Roman" w:hAnsi="Arial" w:cs="Arial"/>
          <w:color w:val="000000"/>
          <w:lang w:val="en-IE" w:eastAsia="en-IE"/>
        </w:rPr>
        <w:t>Experiments must be reproducible.</w:t>
      </w:r>
    </w:p>
    <w:p w14:paraId="35C19770" w14:textId="77777777" w:rsidR="00A01481" w:rsidRDefault="00A01481" w:rsidP="00A0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lang w:val="en-IE" w:eastAsia="en-IE"/>
        </w:rPr>
      </w:pPr>
      <w:r w:rsidRPr="00A01481">
        <w:rPr>
          <w:rFonts w:ascii="Arial" w:eastAsia="Times New Roman" w:hAnsi="Arial" w:cs="Arial"/>
          <w:color w:val="000000"/>
          <w:lang w:val="en-IE" w:eastAsia="en-IE"/>
        </w:rPr>
        <w:lastRenderedPageBreak/>
        <w:t>Hypotheses must be falsifiable.</w:t>
      </w:r>
      <w:commentRangeEnd w:id="19"/>
      <w:r w:rsidR="00645D2E">
        <w:rPr>
          <w:rStyle w:val="CommentReference"/>
        </w:rPr>
        <w:commentReference w:id="19"/>
      </w:r>
    </w:p>
    <w:p w14:paraId="0F79FE1B" w14:textId="77777777" w:rsidR="005554AA" w:rsidRDefault="005554AA" w:rsidP="00A01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lang w:val="en-IE" w:eastAsia="en-IE"/>
        </w:rPr>
      </w:pPr>
    </w:p>
    <w:p w14:paraId="200204F0" w14:textId="77777777" w:rsidR="00B6133F" w:rsidRDefault="00B6133F" w:rsidP="00B6133F">
      <w:pPr>
        <w:rPr>
          <w:rFonts w:ascii="Arial" w:eastAsia="Times New Roman" w:hAnsi="Arial" w:cs="Arial"/>
          <w:color w:val="000000"/>
          <w:lang w:val="en-IE" w:eastAsia="en-IE"/>
        </w:rPr>
      </w:pPr>
    </w:p>
    <w:p w14:paraId="7636C834" w14:textId="77777777" w:rsidR="004B491C" w:rsidRPr="00B6133F" w:rsidRDefault="004B491C" w:rsidP="00B6133F"/>
    <w:p w14:paraId="10EF64D2" w14:textId="77777777" w:rsidR="008E20F8" w:rsidRDefault="008E20F8" w:rsidP="00DB37BA">
      <w:pPr>
        <w:pStyle w:val="Heading2"/>
        <w:numPr>
          <w:ilvl w:val="0"/>
          <w:numId w:val="1"/>
        </w:numPr>
      </w:pPr>
      <w:bookmarkStart w:id="22" w:name="_Toc462165599"/>
      <w:r>
        <w:t>Success Criteria for Thesis completion</w:t>
      </w:r>
      <w:bookmarkEnd w:id="22"/>
    </w:p>
    <w:p w14:paraId="60F6E0C0" w14:textId="77777777" w:rsidR="004B491C" w:rsidRDefault="004B491C" w:rsidP="004B491C"/>
    <w:p w14:paraId="7A18FDCA" w14:textId="6AE7FA83" w:rsidR="004B491C" w:rsidRPr="004B491C" w:rsidRDefault="00D10B7E" w:rsidP="004B491C">
      <w:commentRangeStart w:id="23"/>
      <w:r>
        <w:t xml:space="preserve">This thesis will be completed when I fully document the results of how complexity determines performance. </w:t>
      </w:r>
      <w:commentRangeEnd w:id="23"/>
      <w:r w:rsidR="00496265">
        <w:rPr>
          <w:rStyle w:val="CommentReference"/>
        </w:rPr>
        <w:commentReference w:id="23"/>
      </w:r>
    </w:p>
    <w:p w14:paraId="7E2BD3AC" w14:textId="77777777" w:rsidR="00B97237" w:rsidRDefault="00B97237" w:rsidP="00B97237"/>
    <w:p w14:paraId="726477E0" w14:textId="77777777" w:rsidR="00B97237" w:rsidRDefault="00B97237" w:rsidP="00B97237"/>
    <w:p w14:paraId="1357B919" w14:textId="77777777" w:rsidR="00B97237" w:rsidRDefault="00B97237" w:rsidP="00B97237"/>
    <w:p w14:paraId="7178CFA9" w14:textId="77777777" w:rsidR="00B97237" w:rsidRDefault="00B97237" w:rsidP="00B97237"/>
    <w:p w14:paraId="42C373CA" w14:textId="77777777" w:rsidR="00B97237" w:rsidRDefault="00B97237" w:rsidP="00B97237"/>
    <w:p w14:paraId="5F3DEDB7" w14:textId="77777777" w:rsidR="00B97237" w:rsidRDefault="00B97237" w:rsidP="00B97237"/>
    <w:p w14:paraId="65D55D72" w14:textId="77777777" w:rsidR="00B97237" w:rsidRDefault="00B97237" w:rsidP="00B97237"/>
    <w:p w14:paraId="456EC1B2" w14:textId="77777777" w:rsidR="00B97237" w:rsidRDefault="00B97237" w:rsidP="00B97237"/>
    <w:p w14:paraId="450996FD" w14:textId="77777777" w:rsidR="00B97237" w:rsidRDefault="00B97237" w:rsidP="00B97237"/>
    <w:p w14:paraId="1BF25323" w14:textId="77777777" w:rsidR="00B97237" w:rsidRDefault="00B97237" w:rsidP="00B97237"/>
    <w:p w14:paraId="3A6C166B" w14:textId="77777777" w:rsidR="00B97237" w:rsidRDefault="00B97237" w:rsidP="00B97237"/>
    <w:p w14:paraId="5FA4E342" w14:textId="77777777" w:rsidR="00B97237" w:rsidRDefault="00B97237" w:rsidP="00B97237"/>
    <w:p w14:paraId="53AF3364" w14:textId="77777777" w:rsidR="00B97237" w:rsidRDefault="00B97237" w:rsidP="00B97237"/>
    <w:p w14:paraId="03536A0F" w14:textId="77777777" w:rsidR="00B97237" w:rsidRDefault="00B97237" w:rsidP="00B97237"/>
    <w:p w14:paraId="3218760D" w14:textId="77777777" w:rsidR="00B97237" w:rsidRDefault="00B97237" w:rsidP="00B97237"/>
    <w:p w14:paraId="6F7597D4" w14:textId="77777777" w:rsidR="00B97237" w:rsidRDefault="00B97237" w:rsidP="00B97237"/>
    <w:p w14:paraId="0D4E9F52" w14:textId="77777777" w:rsidR="00B97237" w:rsidRDefault="00B97237" w:rsidP="00B97237"/>
    <w:p w14:paraId="1C42D7A5" w14:textId="77777777" w:rsidR="00B97237" w:rsidRDefault="00B97237" w:rsidP="00B97237"/>
    <w:p w14:paraId="4B579A06" w14:textId="77777777" w:rsidR="00B97237" w:rsidRDefault="00B97237" w:rsidP="00B97237"/>
    <w:p w14:paraId="7ABCC426" w14:textId="77777777" w:rsidR="00B97237" w:rsidRDefault="00B97237" w:rsidP="00B97237"/>
    <w:p w14:paraId="36BDDC31" w14:textId="77777777" w:rsidR="00B97237" w:rsidRDefault="00B97237" w:rsidP="00B97237"/>
    <w:p w14:paraId="2CB51D57" w14:textId="77777777" w:rsidR="00B97237" w:rsidRDefault="00B97237" w:rsidP="00B97237"/>
    <w:p w14:paraId="3B336EC5" w14:textId="77777777" w:rsidR="00B97237" w:rsidRDefault="00B97237" w:rsidP="00B97237"/>
    <w:p w14:paraId="3F2D3F14" w14:textId="77777777" w:rsidR="00B97237" w:rsidRDefault="00B97237" w:rsidP="00B97237"/>
    <w:p w14:paraId="45D9AEFE" w14:textId="77777777" w:rsidR="00B97237" w:rsidRDefault="00B97237" w:rsidP="00B97237"/>
    <w:p w14:paraId="4B1B201D" w14:textId="77777777" w:rsidR="00B97237" w:rsidRDefault="00B97237" w:rsidP="00B97237"/>
    <w:p w14:paraId="6AABCA34" w14:textId="77777777" w:rsidR="00B97237" w:rsidRDefault="00B97237" w:rsidP="00B97237"/>
    <w:p w14:paraId="5B792CA4" w14:textId="77777777" w:rsidR="00B97237" w:rsidRDefault="00B97237" w:rsidP="00B97237"/>
    <w:p w14:paraId="52B2842A" w14:textId="77777777" w:rsidR="00B97237" w:rsidRDefault="00B97237" w:rsidP="00B97237"/>
    <w:p w14:paraId="25853160" w14:textId="77777777" w:rsidR="00B97237" w:rsidRDefault="00B97237" w:rsidP="00B97237"/>
    <w:p w14:paraId="01C3FBDB" w14:textId="77777777" w:rsidR="00B97237" w:rsidRDefault="00B97237" w:rsidP="00B97237"/>
    <w:p w14:paraId="56A1BB14" w14:textId="77777777" w:rsidR="00B97237" w:rsidRDefault="00B97237" w:rsidP="00B97237"/>
    <w:p w14:paraId="1592C2CA" w14:textId="77777777" w:rsidR="00B97237" w:rsidRDefault="00B97237" w:rsidP="00B97237"/>
    <w:p w14:paraId="3A4785AB" w14:textId="77777777" w:rsidR="00B97237" w:rsidRDefault="00B97237" w:rsidP="00B97237"/>
    <w:p w14:paraId="64DFB322" w14:textId="77777777" w:rsidR="00B97237" w:rsidRDefault="00B97237" w:rsidP="00B97237"/>
    <w:p w14:paraId="74E7FA29" w14:textId="77777777" w:rsidR="00B97237" w:rsidRDefault="00B97237" w:rsidP="00B97237"/>
    <w:p w14:paraId="0274FCCC" w14:textId="77777777" w:rsidR="00B97237" w:rsidRDefault="00B97237" w:rsidP="00B97237"/>
    <w:p w14:paraId="5D12C200" w14:textId="77777777" w:rsidR="00B97237" w:rsidRDefault="00B97237" w:rsidP="00B97237"/>
    <w:p w14:paraId="4EC783C4" w14:textId="77777777" w:rsidR="00B97237" w:rsidRDefault="00B97237" w:rsidP="00B97237"/>
    <w:p w14:paraId="5716CAF2" w14:textId="77777777" w:rsidR="00B97237" w:rsidRPr="00B97237" w:rsidRDefault="00B97237" w:rsidP="00B97237"/>
    <w:p w14:paraId="2A559E67" w14:textId="77777777" w:rsidR="008E20F8" w:rsidRDefault="008E20F8" w:rsidP="00DB37BA">
      <w:pPr>
        <w:pStyle w:val="Heading2"/>
        <w:numPr>
          <w:ilvl w:val="0"/>
          <w:numId w:val="1"/>
        </w:numPr>
      </w:pPr>
      <w:bookmarkStart w:id="24" w:name="_Toc462165600"/>
      <w:r>
        <w:lastRenderedPageBreak/>
        <w:t>Project Plan (week 7)</w:t>
      </w:r>
      <w:bookmarkEnd w:id="24"/>
    </w:p>
    <w:p w14:paraId="3267941F" w14:textId="77777777" w:rsidR="006A4DEB" w:rsidRDefault="008E20F8" w:rsidP="00DB37BA">
      <w:pPr>
        <w:pStyle w:val="Heading2"/>
        <w:numPr>
          <w:ilvl w:val="0"/>
          <w:numId w:val="1"/>
        </w:numPr>
      </w:pPr>
      <w:bookmarkStart w:id="25" w:name="_Toc462165601"/>
      <w:r>
        <w:t>References</w:t>
      </w:r>
      <w:bookmarkEnd w:id="25"/>
    </w:p>
    <w:p w14:paraId="5C36D0B7" w14:textId="77777777" w:rsidR="00D30860" w:rsidRDefault="00D30860" w:rsidP="00D30860"/>
    <w:p w14:paraId="541EC36B" w14:textId="77777777" w:rsidR="00E86EC4" w:rsidRDefault="00E86EC4" w:rsidP="00D30860"/>
    <w:p w14:paraId="3DBF7AC2" w14:textId="77777777" w:rsidR="00E86EC4" w:rsidRDefault="00E86EC4" w:rsidP="00D30860"/>
    <w:p w14:paraId="3DF1D3D9" w14:textId="62BBA7BC" w:rsidR="00D30860" w:rsidRPr="00543771" w:rsidRDefault="00D30860" w:rsidP="00D30860">
      <w:pPr>
        <w:rPr>
          <w:rStyle w:val="Strong"/>
          <w:rFonts w:ascii="Arial" w:hAnsi="Arial" w:cs="Arial"/>
          <w:b w:val="0"/>
          <w:i/>
          <w:iCs/>
          <w:spacing w:val="-1"/>
          <w:sz w:val="20"/>
          <w:szCs w:val="20"/>
          <w:shd w:val="clear" w:color="auto" w:fill="FFFFFF"/>
        </w:rPr>
      </w:pPr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 xml:space="preserve">Thomas H. </w:t>
      </w:r>
      <w:proofErr w:type="spellStart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Cormen</w:t>
      </w:r>
      <w:proofErr w:type="spellEnd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Chales</w:t>
      </w:r>
      <w:proofErr w:type="spellEnd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 xml:space="preserve"> E. </w:t>
      </w:r>
      <w:proofErr w:type="spellStart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>Leiserson</w:t>
      </w:r>
      <w:proofErr w:type="spellEnd"/>
      <w:r w:rsidRPr="00543771">
        <w:rPr>
          <w:rStyle w:val="Emphasis"/>
          <w:rFonts w:ascii="Arial" w:hAnsi="Arial" w:cs="Arial"/>
          <w:b/>
          <w:bCs/>
          <w:i w:val="0"/>
          <w:iCs w:val="0"/>
          <w:spacing w:val="-1"/>
          <w:sz w:val="20"/>
          <w:szCs w:val="20"/>
          <w:shd w:val="clear" w:color="auto" w:fill="FFFFFF"/>
        </w:rPr>
        <w:t xml:space="preserve"> (2009),</w:t>
      </w:r>
      <w:r w:rsidRPr="00543771">
        <w:rPr>
          <w:rStyle w:val="apple-converted-space"/>
          <w:rFonts w:ascii="Arial" w:hAnsi="Arial" w:cs="Arial"/>
          <w:b/>
          <w:bCs/>
          <w:spacing w:val="-1"/>
          <w:sz w:val="20"/>
          <w:szCs w:val="20"/>
          <w:shd w:val="clear" w:color="auto" w:fill="FFFFFF"/>
        </w:rPr>
        <w:t> </w:t>
      </w:r>
      <w:hyperlink r:id="rId16" w:history="1">
        <w:r w:rsidRPr="00543771">
          <w:rPr>
            <w:rStyle w:val="Strong"/>
            <w:rFonts w:ascii="Arial" w:hAnsi="Arial" w:cs="Arial"/>
            <w:b w:val="0"/>
            <w:i/>
            <w:iCs/>
            <w:color w:val="0000FF"/>
            <w:spacing w:val="-1"/>
            <w:sz w:val="20"/>
            <w:szCs w:val="20"/>
            <w:shd w:val="clear" w:color="auto" w:fill="FFFFFF"/>
          </w:rPr>
          <w:t>Introduction to Algorithms 3rd edition</w:t>
        </w:r>
      </w:hyperlink>
      <w:r w:rsidRPr="00543771">
        <w:rPr>
          <w:rStyle w:val="Strong"/>
          <w:rFonts w:ascii="Arial" w:hAnsi="Arial" w:cs="Arial"/>
          <w:b w:val="0"/>
          <w:i/>
          <w:iCs/>
          <w:spacing w:val="-1"/>
          <w:sz w:val="20"/>
          <w:szCs w:val="20"/>
          <w:shd w:val="clear" w:color="auto" w:fill="FFFFFF"/>
        </w:rPr>
        <w:t>.</w:t>
      </w:r>
    </w:p>
    <w:p w14:paraId="32A3B612" w14:textId="77777777" w:rsidR="00D30860" w:rsidRDefault="00D30860" w:rsidP="00D30860">
      <w:pPr>
        <w:rPr>
          <w:rStyle w:val="Strong"/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</w:p>
    <w:p w14:paraId="4D8C9579" w14:textId="77777777" w:rsidR="00D30860" w:rsidRPr="00D30860" w:rsidRDefault="00D30860" w:rsidP="00D30860"/>
    <w:p w14:paraId="6DBFE725" w14:textId="1F7EBA7D" w:rsidR="006A4DEB" w:rsidRDefault="006A4DEB" w:rsidP="006A4DEB">
      <w:pPr>
        <w:pStyle w:val="HTMLPreformatted"/>
        <w:shd w:val="clear" w:color="auto" w:fill="FFFFFF"/>
        <w:rPr>
          <w:rStyle w:val="Hyperlink"/>
          <w:sz w:val="21"/>
          <w:szCs w:val="21"/>
        </w:rPr>
      </w:pPr>
      <w:r>
        <w:rPr>
          <w:color w:val="000000"/>
          <w:sz w:val="21"/>
          <w:szCs w:val="21"/>
        </w:rPr>
        <w:t xml:space="preserve">Philip Morrison; Emily Morrison; Charles Babbage(1989),Charles Babbage On the principles and development of the calculator, Retrieved from: </w:t>
      </w:r>
      <w:hyperlink r:id="rId17" w:anchor="v=onepage&amp;q=%22As%20soon%20as%20an%20analytic%20engine%20exists%2C%20it%20will%20necessary%20guide%20the%20future%20course%20of%20science.%20Whenever%20any%20result%20is%20sought%20by%20its%20aid%2C%20the%20question%20will%20arise%2C%20By%20what%20course%" w:history="1">
        <w:r w:rsidRPr="009A1291">
          <w:rPr>
            <w:rStyle w:val="Hyperlink"/>
            <w:sz w:val="21"/>
            <w:szCs w:val="21"/>
          </w:rPr>
          <w:t>https://books.google.co.uk/books?id=RUDdYIL5TG0C&amp;pg=PA69&amp;lpg=PA69&amp;dq=%22As+soon+as+an+analytic+engine+exists,+it+will+necessary+guide+the+future+course+of+science.+Whenever+any+result+is+sought+by+its+aid,+the+question+will+arise,+By+what+course+of+calculation+can+these+results+be+arrived+at+by+the+machine+in+the+shortest+time?&amp;source=bl&amp;ots=VwrJvnIEj5&amp;sig=Z2o9PEVL0CVStEUJ8V4SqaBKOxg&amp;hl=en&amp;sa=X&amp;ved=0ahUKEwiYqoXgyebOAhXCL8AKHewiBw8Q6AEILzAD#v=onepage&amp;q=%22As%20soon%20as%20an%20analytic%20engine%20exists%2C%20it%20will%20necessary%20guide%20the%20future%20course%20of%20science.%20Whenever%20any%20result%20is%20sought%20by%20its%20aid%2C%20the%20question%20will%20arise%2C%20By%20what%20course%20of%20calculation%20can%20these%20results%20be%20arrived%20at%20by%20the%20machine%20in%20the%20shortest%20time%3F&amp;f=false</w:t>
        </w:r>
      </w:hyperlink>
    </w:p>
    <w:p w14:paraId="04D70099" w14:textId="77777777" w:rsidR="003137FD" w:rsidRDefault="003137FD" w:rsidP="006A4DEB">
      <w:pPr>
        <w:pStyle w:val="HTMLPreformatted"/>
        <w:shd w:val="clear" w:color="auto" w:fill="FFFFFF"/>
        <w:rPr>
          <w:rStyle w:val="Hyperlink"/>
          <w:sz w:val="21"/>
          <w:szCs w:val="21"/>
        </w:rPr>
      </w:pPr>
    </w:p>
    <w:p w14:paraId="6BF60DA0" w14:textId="77777777" w:rsidR="003137FD" w:rsidRDefault="003137FD" w:rsidP="003137FD"/>
    <w:p w14:paraId="4AA9B79E" w14:textId="77777777" w:rsidR="003137FD" w:rsidRDefault="003137FD" w:rsidP="003137FD">
      <w:r>
        <w:t xml:space="preserve">Steven S. </w:t>
      </w:r>
      <w:proofErr w:type="spellStart"/>
      <w:r>
        <w:t>Skenia</w:t>
      </w:r>
      <w:proofErr w:type="spellEnd"/>
      <w:r>
        <w:t xml:space="preserve"> (2012), The Algorithm Design Manual 2</w:t>
      </w:r>
      <w:r w:rsidRPr="00E86EC4">
        <w:rPr>
          <w:vertAlign w:val="superscript"/>
        </w:rPr>
        <w:t>nd</w:t>
      </w:r>
      <w:r>
        <w:t xml:space="preserve"> Edition; 4.9 Binary Search and Related Algorithms pages 132- 133</w:t>
      </w:r>
    </w:p>
    <w:p w14:paraId="473EAE18" w14:textId="77777777" w:rsidR="003137FD" w:rsidRDefault="003137FD" w:rsidP="006A4DE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F900A7" w14:textId="77777777" w:rsidR="006A4DEB" w:rsidRDefault="006A4DEB" w:rsidP="006A4DE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525C76" w14:textId="5BC51FD4" w:rsidR="00B10F3D" w:rsidRPr="000222BC" w:rsidRDefault="00B10F3D" w:rsidP="006A4DEB">
      <w:pPr>
        <w:pStyle w:val="Heading2"/>
        <w:rPr>
          <w:rStyle w:val="Strong"/>
          <w:b/>
          <w:bCs/>
        </w:rPr>
      </w:pPr>
    </w:p>
    <w:p w14:paraId="5FF50529" w14:textId="50590CF1" w:rsidR="00E470C2" w:rsidRPr="006711F6" w:rsidRDefault="00E470C2" w:rsidP="006711F6">
      <w:pPr>
        <w:pStyle w:val="Title"/>
        <w:rPr>
          <w:rStyle w:val="Strong"/>
          <w:rFonts w:ascii="Tw Cen MT" w:hAnsi="Tw Cen MT"/>
          <w:sz w:val="32"/>
          <w:szCs w:val="32"/>
        </w:rPr>
      </w:pPr>
      <w:r w:rsidRPr="006711F6">
        <w:rPr>
          <w:rStyle w:val="Strong"/>
          <w:rFonts w:ascii="Tw Cen MT" w:hAnsi="Tw Cen MT"/>
          <w:sz w:val="32"/>
          <w:szCs w:val="32"/>
        </w:rPr>
        <w:t>Appendix 1</w:t>
      </w:r>
    </w:p>
    <w:p w14:paraId="55D3D1AE" w14:textId="77777777" w:rsidR="00E470C2" w:rsidRPr="006711F6" w:rsidRDefault="00E470C2" w:rsidP="006711F6">
      <w:pPr>
        <w:pStyle w:val="Title"/>
        <w:rPr>
          <w:rStyle w:val="Strong"/>
          <w:rFonts w:ascii="Tw Cen MT" w:hAnsi="Tw Cen MT"/>
          <w:sz w:val="32"/>
          <w:szCs w:val="32"/>
        </w:rPr>
      </w:pPr>
    </w:p>
    <w:p w14:paraId="3A1FED9B" w14:textId="5BC530FE" w:rsidR="00E470C2" w:rsidRPr="006711F6" w:rsidRDefault="00B10F3D" w:rsidP="006711F6">
      <w:pPr>
        <w:pStyle w:val="Title"/>
        <w:rPr>
          <w:rStyle w:val="Strong"/>
          <w:rFonts w:ascii="Tw Cen MT" w:hAnsi="Tw Cen MT"/>
          <w:sz w:val="32"/>
          <w:szCs w:val="32"/>
        </w:rPr>
      </w:pPr>
      <w:r>
        <w:rPr>
          <w:rStyle w:val="Strong"/>
          <w:rFonts w:ascii="Tw Cen MT" w:hAnsi="Tw Cen MT"/>
          <w:sz w:val="32"/>
          <w:szCs w:val="32"/>
        </w:rPr>
        <w:t xml:space="preserve">Assignment 1 </w:t>
      </w:r>
    </w:p>
    <w:p w14:paraId="75EB34A3" w14:textId="77777777" w:rsidR="00E470C2" w:rsidRPr="006711F6" w:rsidRDefault="00E470C2" w:rsidP="006711F6">
      <w:pPr>
        <w:pStyle w:val="Title"/>
        <w:rPr>
          <w:rStyle w:val="Strong"/>
          <w:rFonts w:ascii="Tw Cen MT" w:hAnsi="Tw Cen MT"/>
          <w:sz w:val="32"/>
          <w:szCs w:val="32"/>
        </w:rPr>
      </w:pPr>
    </w:p>
    <w:p w14:paraId="5B4F4F8B" w14:textId="1962ED7C" w:rsidR="00E470C2" w:rsidRDefault="00B10F3D" w:rsidP="006711F6">
      <w:pPr>
        <w:pStyle w:val="Title"/>
        <w:rPr>
          <w:rStyle w:val="Strong"/>
          <w:rFonts w:ascii="Tw Cen MT" w:hAnsi="Tw Cen MT"/>
          <w:sz w:val="32"/>
          <w:szCs w:val="32"/>
        </w:rPr>
      </w:pPr>
      <w:r>
        <w:rPr>
          <w:rStyle w:val="Strong"/>
          <w:rFonts w:ascii="Tw Cen MT" w:hAnsi="Tw Cen MT"/>
          <w:sz w:val="32"/>
          <w:szCs w:val="32"/>
        </w:rPr>
        <w:t>Source Cod</w:t>
      </w:r>
      <w:r w:rsidR="00407BE9">
        <w:rPr>
          <w:rStyle w:val="Strong"/>
          <w:rFonts w:ascii="Tw Cen MT" w:hAnsi="Tw Cen MT"/>
          <w:sz w:val="32"/>
          <w:szCs w:val="32"/>
        </w:rPr>
        <w:t>e</w:t>
      </w:r>
    </w:p>
    <w:p w14:paraId="7D6F53DC" w14:textId="77777777" w:rsidR="00E470C2" w:rsidRPr="00E470C2" w:rsidRDefault="00E470C2" w:rsidP="00B10F3D">
      <w:pPr>
        <w:rPr>
          <w:rFonts w:ascii="Tw Cen MT" w:hAnsi="Tw Cen MT"/>
          <w:sz w:val="40"/>
          <w:szCs w:val="40"/>
        </w:rPr>
      </w:pPr>
    </w:p>
    <w:sectPr w:rsidR="00E470C2" w:rsidRPr="00E470C2" w:rsidSect="008C5C3A"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nan Corrigan" w:date="2016-09-28T23:25:00Z" w:initials="RC">
    <w:p w14:paraId="3BC2C485" w14:textId="147B4F5A" w:rsidR="00496265" w:rsidRDefault="00496265">
      <w:pPr>
        <w:pStyle w:val="CommentText"/>
      </w:pPr>
      <w:r>
        <w:rPr>
          <w:rStyle w:val="CommentReference"/>
        </w:rPr>
        <w:annotationRef/>
      </w:r>
      <w:r>
        <w:t>Incorrect s</w:t>
      </w:r>
      <w:bookmarkStart w:id="5" w:name="_GoBack"/>
      <w:bookmarkEnd w:id="5"/>
      <w:r>
        <w:t>pelling. I noticed a few other spelling mistakes (I’ve highlighted any that I found)</w:t>
      </w:r>
      <w:proofErr w:type="gramStart"/>
      <w:r>
        <w:t>..</w:t>
      </w:r>
      <w:proofErr w:type="gramEnd"/>
      <w:r>
        <w:t xml:space="preserve"> On the coherence section I’d mark it as </w:t>
      </w:r>
      <w:r w:rsidRPr="00496265">
        <w:rPr>
          <w:b/>
        </w:rPr>
        <w:t>satisfactory</w:t>
      </w:r>
    </w:p>
  </w:comment>
  <w:comment w:id="9" w:author="Ronan Corrigan" w:date="2016-09-28T21:06:00Z" w:initials="RC">
    <w:p w14:paraId="33FE91A5" w14:textId="7A517B36" w:rsidR="00477AD3" w:rsidRDefault="00477AD3">
      <w:pPr>
        <w:pStyle w:val="CommentText"/>
      </w:pPr>
      <w:r>
        <w:rPr>
          <w:rStyle w:val="CommentReference"/>
        </w:rPr>
        <w:annotationRef/>
      </w:r>
      <w:r>
        <w:t>Not sure if this is supposed to be here, or if there is some comment or caption missing?</w:t>
      </w:r>
    </w:p>
  </w:comment>
  <w:comment w:id="11" w:author="Ronan Corrigan" w:date="2016-09-28T23:04:00Z" w:initials="RC">
    <w:p w14:paraId="7719D871" w14:textId="52A63709" w:rsidR="0003123F" w:rsidRDefault="0003123F">
      <w:pPr>
        <w:pStyle w:val="CommentText"/>
      </w:pPr>
      <w:r>
        <w:rPr>
          <w:rStyle w:val="CommentReference"/>
        </w:rPr>
        <w:annotationRef/>
      </w:r>
      <w:r>
        <w:t xml:space="preserve">I believe this clearly identifies the thesis research focus and so is </w:t>
      </w:r>
      <w:r w:rsidRPr="007D2601">
        <w:rPr>
          <w:b/>
        </w:rPr>
        <w:t>exemplary.</w:t>
      </w:r>
    </w:p>
  </w:comment>
  <w:comment w:id="14" w:author="Ronan Corrigan" w:date="2016-09-28T23:24:00Z" w:initials="RC">
    <w:p w14:paraId="52B06341" w14:textId="1A6DDCB9" w:rsidR="00496265" w:rsidRDefault="00496265">
      <w:pPr>
        <w:pStyle w:val="CommentText"/>
      </w:pPr>
      <w:r>
        <w:rPr>
          <w:rStyle w:val="CommentReference"/>
        </w:rPr>
        <w:annotationRef/>
      </w:r>
      <w:r>
        <w:t>I think this should be affects</w:t>
      </w:r>
    </w:p>
  </w:comment>
  <w:comment w:id="13" w:author="Ronan Corrigan" w:date="2016-09-28T23:04:00Z" w:initials="RC">
    <w:p w14:paraId="792512A9" w14:textId="77777777" w:rsidR="0020110B" w:rsidRDefault="0020110B">
      <w:pPr>
        <w:pStyle w:val="CommentText"/>
      </w:pPr>
      <w:r>
        <w:rPr>
          <w:rStyle w:val="CommentReference"/>
        </w:rPr>
        <w:annotationRef/>
      </w:r>
      <w:r>
        <w:t xml:space="preserve">The thesis statement is at the beginning of the thesis proposal. I believe that it clearly states the research problem – that is how does the complexity of an </w:t>
      </w:r>
      <w:proofErr w:type="spellStart"/>
      <w:r>
        <w:t>algorithim</w:t>
      </w:r>
      <w:proofErr w:type="spellEnd"/>
      <w:r>
        <w:t xml:space="preserve"> affect its performance. </w:t>
      </w:r>
    </w:p>
    <w:p w14:paraId="12C15F85" w14:textId="77777777" w:rsidR="0020110B" w:rsidRDefault="0020110B">
      <w:pPr>
        <w:pStyle w:val="CommentText"/>
      </w:pPr>
    </w:p>
    <w:p w14:paraId="40868D7F" w14:textId="3AE395F0" w:rsidR="00840AAB" w:rsidRDefault="0020110B">
      <w:pPr>
        <w:pStyle w:val="CommentText"/>
      </w:pPr>
      <w:r>
        <w:t>You state that the big O performance of a number of algorithms will be examined and compared, with the comparisons made based on their complexity.</w:t>
      </w:r>
    </w:p>
    <w:p w14:paraId="1C690025" w14:textId="77777777" w:rsidR="0020110B" w:rsidRDefault="0020110B">
      <w:pPr>
        <w:pStyle w:val="CommentText"/>
      </w:pPr>
    </w:p>
    <w:p w14:paraId="7BF90823" w14:textId="0A4EED88" w:rsidR="0020110B" w:rsidRDefault="0020110B">
      <w:pPr>
        <w:pStyle w:val="CommentText"/>
      </w:pPr>
      <w:r>
        <w:t>You point out that scientific method will be followed throughout this procedure.</w:t>
      </w:r>
    </w:p>
    <w:p w14:paraId="0CC55B5E" w14:textId="77777777" w:rsidR="0020110B" w:rsidRDefault="0020110B">
      <w:pPr>
        <w:pStyle w:val="CommentText"/>
      </w:pPr>
    </w:p>
    <w:p w14:paraId="10FB3FB8" w14:textId="09F37B3E" w:rsidR="0020110B" w:rsidRDefault="0020110B">
      <w:pPr>
        <w:pStyle w:val="CommentText"/>
      </w:pPr>
      <w:r>
        <w:t xml:space="preserve">The only point from the ‘exemplary’ criteria that you are missing is an </w:t>
      </w:r>
      <w:proofErr w:type="spellStart"/>
      <w:r>
        <w:t>assertation</w:t>
      </w:r>
      <w:proofErr w:type="spellEnd"/>
      <w:r>
        <w:t xml:space="preserve"> that can be proved or di</w:t>
      </w:r>
      <w:r w:rsidR="00840AAB">
        <w:t xml:space="preserve">sproved- perhaps something about the determining whether more big O complex </w:t>
      </w:r>
      <w:proofErr w:type="spellStart"/>
      <w:r w:rsidR="00840AAB">
        <w:t>algorithims</w:t>
      </w:r>
      <w:proofErr w:type="spellEnd"/>
      <w:r w:rsidR="00840AAB">
        <w:t xml:space="preserve"> perform better.</w:t>
      </w:r>
      <w:r w:rsidR="007D2601">
        <w:t xml:space="preserve"> I would say that currently this is </w:t>
      </w:r>
      <w:r w:rsidR="007D2601" w:rsidRPr="007D2601">
        <w:rPr>
          <w:b/>
        </w:rPr>
        <w:t>satisfactory</w:t>
      </w:r>
      <w:r w:rsidR="007D2601">
        <w:t xml:space="preserve">, but with the provable/disprovable </w:t>
      </w:r>
      <w:proofErr w:type="spellStart"/>
      <w:r w:rsidR="007D2601">
        <w:t>assertation</w:t>
      </w:r>
      <w:proofErr w:type="spellEnd"/>
      <w:r w:rsidR="007D2601">
        <w:t xml:space="preserve"> that it would be exemplary.</w:t>
      </w:r>
    </w:p>
    <w:p w14:paraId="124EBBF4" w14:textId="77777777" w:rsidR="00840AAB" w:rsidRDefault="00840AAB">
      <w:pPr>
        <w:pStyle w:val="CommentText"/>
      </w:pPr>
    </w:p>
    <w:p w14:paraId="50539E8E" w14:textId="77777777" w:rsidR="00840AAB" w:rsidRDefault="00840AAB">
      <w:pPr>
        <w:pStyle w:val="CommentText"/>
      </w:pPr>
    </w:p>
    <w:p w14:paraId="09158AAC" w14:textId="3B1050D0" w:rsidR="0020110B" w:rsidRDefault="0020110B">
      <w:pPr>
        <w:pStyle w:val="CommentText"/>
      </w:pPr>
    </w:p>
  </w:comment>
  <w:comment w:id="16" w:author="Ronan Corrigan" w:date="2016-09-28T23:06:00Z" w:initials="RC">
    <w:p w14:paraId="637018EA" w14:textId="1DFB2510" w:rsidR="002762DE" w:rsidRDefault="002762DE">
      <w:pPr>
        <w:pStyle w:val="CommentText"/>
      </w:pPr>
      <w:r>
        <w:rPr>
          <w:rStyle w:val="CommentReference"/>
        </w:rPr>
        <w:annotationRef/>
      </w:r>
      <w:r w:rsidR="007D2601">
        <w:t>You have clearly explained what an algorithm is and given some examples, i.e. video compression algorithms, you also mention running time – i.e. the time taken to solve a given problem as being of importance.</w:t>
      </w:r>
    </w:p>
    <w:p w14:paraId="5E78C311" w14:textId="77777777" w:rsidR="007D2601" w:rsidRDefault="007D2601">
      <w:pPr>
        <w:pStyle w:val="CommentText"/>
      </w:pPr>
    </w:p>
    <w:p w14:paraId="46C9917B" w14:textId="77777777" w:rsidR="007D2601" w:rsidRDefault="007D2601">
      <w:pPr>
        <w:pStyle w:val="CommentText"/>
      </w:pPr>
      <w:r>
        <w:t>You’ve also highlighted the binary search algorithm and explained how its performance is mapped according to increasing input size.</w:t>
      </w:r>
    </w:p>
    <w:p w14:paraId="3DDEFE24" w14:textId="77777777" w:rsidR="007D2601" w:rsidRDefault="007D2601">
      <w:pPr>
        <w:pStyle w:val="CommentText"/>
      </w:pPr>
    </w:p>
    <w:p w14:paraId="33BC6016" w14:textId="5C596CA7" w:rsidR="007D2601" w:rsidRDefault="007D2601">
      <w:pPr>
        <w:pStyle w:val="CommentText"/>
      </w:pPr>
      <w:r>
        <w:t xml:space="preserve">I believe this section is </w:t>
      </w:r>
      <w:r w:rsidRPr="007D2601">
        <w:rPr>
          <w:b/>
        </w:rPr>
        <w:t>exemplary</w:t>
      </w:r>
      <w:r>
        <w:t xml:space="preserve"> – the only thing that might be a good idea to add is a statement regarding the significance of the sort algorithm specifically – i.e. some examples of its use, and how knowing more about the performance could improve these applications.</w:t>
      </w:r>
    </w:p>
  </w:comment>
  <w:comment w:id="20" w:author="Ronan Corrigan" w:date="2016-09-28T23:07:00Z" w:initials="RC">
    <w:p w14:paraId="6954906E" w14:textId="50B14865" w:rsidR="00645D2E" w:rsidRDefault="00645D2E">
      <w:pPr>
        <w:pStyle w:val="CommentText"/>
      </w:pPr>
      <w:r>
        <w:rPr>
          <w:rStyle w:val="CommentReference"/>
        </w:rPr>
        <w:annotationRef/>
      </w:r>
      <w:r>
        <w:t>Think this should be suite</w:t>
      </w:r>
    </w:p>
  </w:comment>
  <w:comment w:id="21" w:author="Ronan Corrigan" w:date="2016-09-28T23:08:00Z" w:initials="RC">
    <w:p w14:paraId="3C33291A" w14:textId="0C33DEFD" w:rsidR="00645D2E" w:rsidRDefault="00645D2E">
      <w:pPr>
        <w:pStyle w:val="CommentText"/>
      </w:pPr>
      <w:r>
        <w:rPr>
          <w:rStyle w:val="CommentReference"/>
        </w:rPr>
        <w:annotationRef/>
      </w:r>
      <w:r>
        <w:t>I think this should be affects</w:t>
      </w:r>
    </w:p>
  </w:comment>
  <w:comment w:id="19" w:author="Ronan Corrigan" w:date="2016-09-28T23:19:00Z" w:initials="RC">
    <w:p w14:paraId="56297E00" w14:textId="77777777" w:rsidR="00645D2E" w:rsidRDefault="00645D2E">
      <w:pPr>
        <w:pStyle w:val="CommentText"/>
      </w:pPr>
      <w:r>
        <w:rPr>
          <w:rStyle w:val="CommentReference"/>
        </w:rPr>
        <w:annotationRef/>
      </w:r>
      <w:r>
        <w:t>You’ve clearly stated that the research method will be quantitative. You’ve outlined that you will first write code for the sorting algorithms and then evaluate their performance using the analysis tools.</w:t>
      </w:r>
    </w:p>
    <w:p w14:paraId="21AD8C85" w14:textId="77777777" w:rsidR="00645D2E" w:rsidRDefault="00645D2E">
      <w:pPr>
        <w:pStyle w:val="CommentText"/>
      </w:pPr>
    </w:p>
    <w:p w14:paraId="0B3A80E8" w14:textId="3896BB50" w:rsidR="00645D2E" w:rsidRDefault="00645D2E">
      <w:pPr>
        <w:pStyle w:val="CommentText"/>
      </w:pPr>
      <w:r>
        <w:t>Are the runtimes you’ve set out here your hypothesis?</w:t>
      </w:r>
      <w:r w:rsidR="00496265">
        <w:t xml:space="preserve"> If so I think this could be a little clearer, maybe with a caption for the formulae or similar.</w:t>
      </w:r>
    </w:p>
    <w:p w14:paraId="5E6FFEF3" w14:textId="77777777" w:rsidR="00645D2E" w:rsidRDefault="00645D2E">
      <w:pPr>
        <w:pStyle w:val="CommentText"/>
      </w:pPr>
    </w:p>
    <w:p w14:paraId="099492BD" w14:textId="5C7767AC" w:rsidR="00645D2E" w:rsidRDefault="00645D2E">
      <w:pPr>
        <w:pStyle w:val="CommentText"/>
      </w:pPr>
      <w:r>
        <w:t>You’ve also stated your objective</w:t>
      </w:r>
      <w:r w:rsidR="00496265">
        <w:t>/question</w:t>
      </w:r>
      <w:r>
        <w:t xml:space="preserve"> – to examine how complexity affects runtime</w:t>
      </w:r>
    </w:p>
    <w:p w14:paraId="6BD1295E" w14:textId="77777777" w:rsidR="00496265" w:rsidRDefault="00496265">
      <w:pPr>
        <w:pStyle w:val="CommentText"/>
      </w:pPr>
    </w:p>
    <w:p w14:paraId="522CECF7" w14:textId="0508D94A" w:rsidR="00496265" w:rsidRPr="00496265" w:rsidRDefault="00496265">
      <w:pPr>
        <w:pStyle w:val="CommentText"/>
      </w:pPr>
      <w:r>
        <w:t xml:space="preserve">I think currently this meets the criteria for </w:t>
      </w:r>
      <w:r w:rsidRPr="00496265">
        <w:rPr>
          <w:b/>
        </w:rPr>
        <w:t>satisfactory</w:t>
      </w:r>
      <w:proofErr w:type="gramStart"/>
      <w:r>
        <w:rPr>
          <w:b/>
        </w:rPr>
        <w:t xml:space="preserve">, </w:t>
      </w:r>
      <w:r>
        <w:t xml:space="preserve"> in</w:t>
      </w:r>
      <w:proofErr w:type="gramEnd"/>
      <w:r>
        <w:t xml:space="preserve"> my opinion a little more clarity is needed on the hypothesis.</w:t>
      </w:r>
    </w:p>
    <w:p w14:paraId="3CFE4EA0" w14:textId="728FA1AE" w:rsidR="00645D2E" w:rsidRDefault="00645D2E">
      <w:pPr>
        <w:pStyle w:val="CommentText"/>
      </w:pPr>
    </w:p>
  </w:comment>
  <w:comment w:id="23" w:author="Ronan Corrigan" w:date="2016-09-28T23:20:00Z" w:initials="RC">
    <w:p w14:paraId="3F84A0B5" w14:textId="2E18CC92" w:rsidR="00496265" w:rsidRPr="00496265" w:rsidRDefault="00496265">
      <w:pPr>
        <w:pStyle w:val="CommentText"/>
      </w:pPr>
      <w:r>
        <w:rPr>
          <w:rStyle w:val="CommentReference"/>
        </w:rPr>
        <w:annotationRef/>
      </w:r>
      <w:r>
        <w:rPr>
          <w:b/>
        </w:rPr>
        <w:t xml:space="preserve">Exemplary </w:t>
      </w:r>
      <w:r>
        <w:t xml:space="preserve">– clear statement of success criteria.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38A27" w14:textId="77777777" w:rsidR="003D5E16" w:rsidRDefault="003D5E16" w:rsidP="008C5C3A">
      <w:r>
        <w:separator/>
      </w:r>
    </w:p>
  </w:endnote>
  <w:endnote w:type="continuationSeparator" w:id="0">
    <w:p w14:paraId="1144D3BC" w14:textId="77777777" w:rsidR="003D5E16" w:rsidRDefault="003D5E16" w:rsidP="008C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2A0A7" w14:textId="77777777" w:rsidR="002D5560" w:rsidRDefault="002D5560" w:rsidP="008C5C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9FA36" w14:textId="77777777" w:rsidR="002D5560" w:rsidRDefault="002D5560" w:rsidP="008C5C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22E48" w14:textId="77777777" w:rsidR="002D5560" w:rsidRDefault="002D5560" w:rsidP="008C5C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26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1976D7" w14:textId="2BBFF917" w:rsidR="00CA56D2" w:rsidRPr="008C5C3A" w:rsidRDefault="007D0BB6" w:rsidP="008C5C3A">
    <w:pPr>
      <w:pStyle w:val="Footer"/>
      <w:ind w:right="360"/>
      <w:rPr>
        <w:rFonts w:ascii="Tw Cen MT" w:hAnsi="Tw Cen MT"/>
      </w:rPr>
    </w:pPr>
    <w:r>
      <w:rPr>
        <w:rFonts w:ascii="Tw Cen MT" w:hAnsi="Tw Cen MT"/>
      </w:rPr>
      <w:t xml:space="preserve">Kevin </w:t>
    </w:r>
    <w:proofErr w:type="spellStart"/>
    <w:r>
      <w:rPr>
        <w:rFonts w:ascii="Tw Cen MT" w:hAnsi="Tw Cen MT"/>
      </w:rPr>
      <w:t>Colohan</w:t>
    </w:r>
    <w:proofErr w:type="spellEnd"/>
    <w:r w:rsidR="00407BE9">
      <w:rPr>
        <w:rFonts w:ascii="Tw Cen MT" w:hAnsi="Tw Cen MT"/>
      </w:rPr>
      <w:t xml:space="preserve"> </w:t>
    </w:r>
    <w:r w:rsidR="00B97237">
      <w:rPr>
        <w:rFonts w:ascii="Tw Cen MT" w:hAnsi="Tw Cen MT"/>
      </w:rPr>
      <w:t>- Workshop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EE293" w14:textId="77777777" w:rsidR="003D5E16" w:rsidRDefault="003D5E16" w:rsidP="008C5C3A">
      <w:r>
        <w:separator/>
      </w:r>
    </w:p>
  </w:footnote>
  <w:footnote w:type="continuationSeparator" w:id="0">
    <w:p w14:paraId="77075166" w14:textId="77777777" w:rsidR="003D5E16" w:rsidRDefault="003D5E16" w:rsidP="008C5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508D9" w14:textId="288F8C22" w:rsidR="002D5560" w:rsidRDefault="007D0BB6" w:rsidP="008C5C3A">
    <w:pPr>
      <w:pStyle w:val="Header"/>
    </w:pPr>
    <w:r>
      <w:t>M</w:t>
    </w:r>
    <w:r w:rsidR="004D3823">
      <w:t>CT624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BD4"/>
    <w:multiLevelType w:val="multilevel"/>
    <w:tmpl w:val="FB10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3505E"/>
    <w:multiLevelType w:val="multilevel"/>
    <w:tmpl w:val="C980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06FAB"/>
    <w:multiLevelType w:val="multilevel"/>
    <w:tmpl w:val="A5005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73DC8"/>
    <w:multiLevelType w:val="multilevel"/>
    <w:tmpl w:val="C5DAF21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4266679"/>
    <w:multiLevelType w:val="multilevel"/>
    <w:tmpl w:val="11487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BD0AF7"/>
    <w:multiLevelType w:val="hybridMultilevel"/>
    <w:tmpl w:val="CCD6DCC0"/>
    <w:lvl w:ilvl="0" w:tplc="6CEC25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A32EE"/>
    <w:multiLevelType w:val="multilevel"/>
    <w:tmpl w:val="3672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2B"/>
    <w:rsid w:val="00001764"/>
    <w:rsid w:val="000019AC"/>
    <w:rsid w:val="000112DA"/>
    <w:rsid w:val="000222BC"/>
    <w:rsid w:val="000225B7"/>
    <w:rsid w:val="0003123F"/>
    <w:rsid w:val="0003364F"/>
    <w:rsid w:val="000370CC"/>
    <w:rsid w:val="0004293E"/>
    <w:rsid w:val="00050925"/>
    <w:rsid w:val="000509E4"/>
    <w:rsid w:val="00057732"/>
    <w:rsid w:val="0006122A"/>
    <w:rsid w:val="00066CE3"/>
    <w:rsid w:val="0007230C"/>
    <w:rsid w:val="00072A72"/>
    <w:rsid w:val="00080902"/>
    <w:rsid w:val="00081211"/>
    <w:rsid w:val="00082F58"/>
    <w:rsid w:val="00084873"/>
    <w:rsid w:val="000A70A5"/>
    <w:rsid w:val="000B2F6B"/>
    <w:rsid w:val="000B4F7D"/>
    <w:rsid w:val="000C5458"/>
    <w:rsid w:val="000C6A0B"/>
    <w:rsid w:val="000D0750"/>
    <w:rsid w:val="000E1CDA"/>
    <w:rsid w:val="000E47AD"/>
    <w:rsid w:val="000E78C1"/>
    <w:rsid w:val="000F36C8"/>
    <w:rsid w:val="001072E9"/>
    <w:rsid w:val="00123A85"/>
    <w:rsid w:val="00130F50"/>
    <w:rsid w:val="00131F4A"/>
    <w:rsid w:val="00164938"/>
    <w:rsid w:val="001A56F8"/>
    <w:rsid w:val="001B7969"/>
    <w:rsid w:val="001C1D8E"/>
    <w:rsid w:val="001C214B"/>
    <w:rsid w:val="001C5E6B"/>
    <w:rsid w:val="001D389C"/>
    <w:rsid w:val="001D3EDA"/>
    <w:rsid w:val="001E432F"/>
    <w:rsid w:val="001F16B1"/>
    <w:rsid w:val="0020110B"/>
    <w:rsid w:val="00202F19"/>
    <w:rsid w:val="002103AC"/>
    <w:rsid w:val="00214296"/>
    <w:rsid w:val="0022339D"/>
    <w:rsid w:val="00223C39"/>
    <w:rsid w:val="00226AE0"/>
    <w:rsid w:val="00241527"/>
    <w:rsid w:val="00247477"/>
    <w:rsid w:val="00255739"/>
    <w:rsid w:val="00270856"/>
    <w:rsid w:val="002762DE"/>
    <w:rsid w:val="00276643"/>
    <w:rsid w:val="002840E9"/>
    <w:rsid w:val="00290457"/>
    <w:rsid w:val="002A1EAF"/>
    <w:rsid w:val="002A55E6"/>
    <w:rsid w:val="002C243E"/>
    <w:rsid w:val="002C4A6E"/>
    <w:rsid w:val="002D1F1A"/>
    <w:rsid w:val="002D5560"/>
    <w:rsid w:val="002F16E8"/>
    <w:rsid w:val="003137FD"/>
    <w:rsid w:val="0031728F"/>
    <w:rsid w:val="00321190"/>
    <w:rsid w:val="00324F46"/>
    <w:rsid w:val="003311BD"/>
    <w:rsid w:val="00335072"/>
    <w:rsid w:val="0034104E"/>
    <w:rsid w:val="00343E82"/>
    <w:rsid w:val="00347CF4"/>
    <w:rsid w:val="003518B7"/>
    <w:rsid w:val="00361484"/>
    <w:rsid w:val="00362CF0"/>
    <w:rsid w:val="00365AED"/>
    <w:rsid w:val="00371CB4"/>
    <w:rsid w:val="003733DF"/>
    <w:rsid w:val="00395249"/>
    <w:rsid w:val="00396354"/>
    <w:rsid w:val="003A33FB"/>
    <w:rsid w:val="003A5D26"/>
    <w:rsid w:val="003B1735"/>
    <w:rsid w:val="003B2763"/>
    <w:rsid w:val="003B29D3"/>
    <w:rsid w:val="003C1D1F"/>
    <w:rsid w:val="003C2582"/>
    <w:rsid w:val="003C4BB5"/>
    <w:rsid w:val="003D0FA0"/>
    <w:rsid w:val="003D5E16"/>
    <w:rsid w:val="003E054C"/>
    <w:rsid w:val="003E0C77"/>
    <w:rsid w:val="003E3B6C"/>
    <w:rsid w:val="003F01AD"/>
    <w:rsid w:val="003F76C9"/>
    <w:rsid w:val="00407BE9"/>
    <w:rsid w:val="004126AB"/>
    <w:rsid w:val="00423436"/>
    <w:rsid w:val="004301D2"/>
    <w:rsid w:val="00441367"/>
    <w:rsid w:val="0044557C"/>
    <w:rsid w:val="00451285"/>
    <w:rsid w:val="00463D48"/>
    <w:rsid w:val="00470F0B"/>
    <w:rsid w:val="00474992"/>
    <w:rsid w:val="00477AD3"/>
    <w:rsid w:val="00484815"/>
    <w:rsid w:val="00486CEB"/>
    <w:rsid w:val="00487A2C"/>
    <w:rsid w:val="00492326"/>
    <w:rsid w:val="00496265"/>
    <w:rsid w:val="00497733"/>
    <w:rsid w:val="004A3107"/>
    <w:rsid w:val="004A32AA"/>
    <w:rsid w:val="004B42DA"/>
    <w:rsid w:val="004B491C"/>
    <w:rsid w:val="004C2034"/>
    <w:rsid w:val="004C2E72"/>
    <w:rsid w:val="004C3AFD"/>
    <w:rsid w:val="004C574E"/>
    <w:rsid w:val="004D3823"/>
    <w:rsid w:val="004E0325"/>
    <w:rsid w:val="004E4E7C"/>
    <w:rsid w:val="004F37B1"/>
    <w:rsid w:val="005059A3"/>
    <w:rsid w:val="00512FB4"/>
    <w:rsid w:val="00520EDB"/>
    <w:rsid w:val="00525826"/>
    <w:rsid w:val="0052713B"/>
    <w:rsid w:val="005306F7"/>
    <w:rsid w:val="00533604"/>
    <w:rsid w:val="0054269F"/>
    <w:rsid w:val="00543539"/>
    <w:rsid w:val="00543734"/>
    <w:rsid w:val="00543771"/>
    <w:rsid w:val="005443EA"/>
    <w:rsid w:val="005503A2"/>
    <w:rsid w:val="00552167"/>
    <w:rsid w:val="005522E2"/>
    <w:rsid w:val="00553B62"/>
    <w:rsid w:val="005554AA"/>
    <w:rsid w:val="00564975"/>
    <w:rsid w:val="0056538C"/>
    <w:rsid w:val="00567167"/>
    <w:rsid w:val="00570C13"/>
    <w:rsid w:val="005714B7"/>
    <w:rsid w:val="00575EA0"/>
    <w:rsid w:val="005852E7"/>
    <w:rsid w:val="005A562A"/>
    <w:rsid w:val="005A63DD"/>
    <w:rsid w:val="005D228E"/>
    <w:rsid w:val="005D2C1C"/>
    <w:rsid w:val="005F2A8E"/>
    <w:rsid w:val="00603EDB"/>
    <w:rsid w:val="0060653B"/>
    <w:rsid w:val="006230B0"/>
    <w:rsid w:val="0063667E"/>
    <w:rsid w:val="00643023"/>
    <w:rsid w:val="00645D2E"/>
    <w:rsid w:val="0065535B"/>
    <w:rsid w:val="006559C2"/>
    <w:rsid w:val="006625FE"/>
    <w:rsid w:val="006647D4"/>
    <w:rsid w:val="006711F6"/>
    <w:rsid w:val="006716DB"/>
    <w:rsid w:val="0068164D"/>
    <w:rsid w:val="00687A19"/>
    <w:rsid w:val="0069305C"/>
    <w:rsid w:val="00696300"/>
    <w:rsid w:val="006A4DEB"/>
    <w:rsid w:val="006A60CA"/>
    <w:rsid w:val="006B2983"/>
    <w:rsid w:val="006D16E2"/>
    <w:rsid w:val="006D45E9"/>
    <w:rsid w:val="006D4778"/>
    <w:rsid w:val="006E3DC7"/>
    <w:rsid w:val="006F1E86"/>
    <w:rsid w:val="00700C74"/>
    <w:rsid w:val="00700EEF"/>
    <w:rsid w:val="007065FC"/>
    <w:rsid w:val="00720385"/>
    <w:rsid w:val="00736797"/>
    <w:rsid w:val="0074169C"/>
    <w:rsid w:val="00741F89"/>
    <w:rsid w:val="00742916"/>
    <w:rsid w:val="00745725"/>
    <w:rsid w:val="00752892"/>
    <w:rsid w:val="0075761E"/>
    <w:rsid w:val="00761CF9"/>
    <w:rsid w:val="00765A46"/>
    <w:rsid w:val="00770587"/>
    <w:rsid w:val="007717D0"/>
    <w:rsid w:val="0077731D"/>
    <w:rsid w:val="00780B0D"/>
    <w:rsid w:val="0078292E"/>
    <w:rsid w:val="007841C8"/>
    <w:rsid w:val="007B0721"/>
    <w:rsid w:val="007D05BC"/>
    <w:rsid w:val="007D0BB6"/>
    <w:rsid w:val="007D2601"/>
    <w:rsid w:val="007D6629"/>
    <w:rsid w:val="007F3D9A"/>
    <w:rsid w:val="0080072B"/>
    <w:rsid w:val="00800938"/>
    <w:rsid w:val="0082000B"/>
    <w:rsid w:val="008357AB"/>
    <w:rsid w:val="00837882"/>
    <w:rsid w:val="00840AAB"/>
    <w:rsid w:val="00842A39"/>
    <w:rsid w:val="00842E4F"/>
    <w:rsid w:val="00850C4F"/>
    <w:rsid w:val="00872E08"/>
    <w:rsid w:val="00876F1C"/>
    <w:rsid w:val="00877446"/>
    <w:rsid w:val="0089334C"/>
    <w:rsid w:val="008A1489"/>
    <w:rsid w:val="008A2D9F"/>
    <w:rsid w:val="008A53C0"/>
    <w:rsid w:val="008A7FA5"/>
    <w:rsid w:val="008C4688"/>
    <w:rsid w:val="008C5C3A"/>
    <w:rsid w:val="008D4DB5"/>
    <w:rsid w:val="008D69FD"/>
    <w:rsid w:val="008E20F8"/>
    <w:rsid w:val="008F0BFE"/>
    <w:rsid w:val="0090412A"/>
    <w:rsid w:val="00942D6C"/>
    <w:rsid w:val="00944DB8"/>
    <w:rsid w:val="00953328"/>
    <w:rsid w:val="00964351"/>
    <w:rsid w:val="00966EA7"/>
    <w:rsid w:val="0097114C"/>
    <w:rsid w:val="00973D08"/>
    <w:rsid w:val="00975498"/>
    <w:rsid w:val="00980258"/>
    <w:rsid w:val="0098337D"/>
    <w:rsid w:val="00984438"/>
    <w:rsid w:val="00994F4B"/>
    <w:rsid w:val="00995710"/>
    <w:rsid w:val="009969CD"/>
    <w:rsid w:val="009A2C93"/>
    <w:rsid w:val="009B3493"/>
    <w:rsid w:val="009C4BC4"/>
    <w:rsid w:val="009C5A20"/>
    <w:rsid w:val="009E09B3"/>
    <w:rsid w:val="009E1B4D"/>
    <w:rsid w:val="009E314D"/>
    <w:rsid w:val="009E60A8"/>
    <w:rsid w:val="009E789F"/>
    <w:rsid w:val="009F1694"/>
    <w:rsid w:val="009F18E7"/>
    <w:rsid w:val="009F5397"/>
    <w:rsid w:val="00A01481"/>
    <w:rsid w:val="00A04131"/>
    <w:rsid w:val="00A0525B"/>
    <w:rsid w:val="00A116B8"/>
    <w:rsid w:val="00A30223"/>
    <w:rsid w:val="00A30F13"/>
    <w:rsid w:val="00A33195"/>
    <w:rsid w:val="00A34BAE"/>
    <w:rsid w:val="00A36DC9"/>
    <w:rsid w:val="00A40793"/>
    <w:rsid w:val="00A47403"/>
    <w:rsid w:val="00A50143"/>
    <w:rsid w:val="00A55795"/>
    <w:rsid w:val="00A56254"/>
    <w:rsid w:val="00A573CC"/>
    <w:rsid w:val="00A6027E"/>
    <w:rsid w:val="00A62FFD"/>
    <w:rsid w:val="00A63199"/>
    <w:rsid w:val="00A63F80"/>
    <w:rsid w:val="00A64569"/>
    <w:rsid w:val="00A65ED3"/>
    <w:rsid w:val="00A66016"/>
    <w:rsid w:val="00A66636"/>
    <w:rsid w:val="00A85D6B"/>
    <w:rsid w:val="00A86D0B"/>
    <w:rsid w:val="00A9794A"/>
    <w:rsid w:val="00AA2D2B"/>
    <w:rsid w:val="00AA45DA"/>
    <w:rsid w:val="00AB227E"/>
    <w:rsid w:val="00AB3567"/>
    <w:rsid w:val="00AE0777"/>
    <w:rsid w:val="00AE3D46"/>
    <w:rsid w:val="00AE7983"/>
    <w:rsid w:val="00B10154"/>
    <w:rsid w:val="00B10F3D"/>
    <w:rsid w:val="00B20203"/>
    <w:rsid w:val="00B261E1"/>
    <w:rsid w:val="00B26714"/>
    <w:rsid w:val="00B3034C"/>
    <w:rsid w:val="00B322E4"/>
    <w:rsid w:val="00B41A36"/>
    <w:rsid w:val="00B473A3"/>
    <w:rsid w:val="00B514F1"/>
    <w:rsid w:val="00B6133F"/>
    <w:rsid w:val="00B63EFC"/>
    <w:rsid w:val="00B67F17"/>
    <w:rsid w:val="00B73545"/>
    <w:rsid w:val="00B80738"/>
    <w:rsid w:val="00B823EF"/>
    <w:rsid w:val="00B946F0"/>
    <w:rsid w:val="00B97237"/>
    <w:rsid w:val="00BA5A3B"/>
    <w:rsid w:val="00BB39F1"/>
    <w:rsid w:val="00BC21CA"/>
    <w:rsid w:val="00BC3830"/>
    <w:rsid w:val="00BE57CF"/>
    <w:rsid w:val="00C03B35"/>
    <w:rsid w:val="00C05E2F"/>
    <w:rsid w:val="00C26B2F"/>
    <w:rsid w:val="00C309B1"/>
    <w:rsid w:val="00C42CC2"/>
    <w:rsid w:val="00C44153"/>
    <w:rsid w:val="00C7041A"/>
    <w:rsid w:val="00C71591"/>
    <w:rsid w:val="00C72C9E"/>
    <w:rsid w:val="00C7758D"/>
    <w:rsid w:val="00C813F2"/>
    <w:rsid w:val="00C87DA7"/>
    <w:rsid w:val="00C90748"/>
    <w:rsid w:val="00C965AB"/>
    <w:rsid w:val="00CA3962"/>
    <w:rsid w:val="00CA56D2"/>
    <w:rsid w:val="00CA76EF"/>
    <w:rsid w:val="00CB6A66"/>
    <w:rsid w:val="00CC2160"/>
    <w:rsid w:val="00CC30F0"/>
    <w:rsid w:val="00CE1531"/>
    <w:rsid w:val="00D070E6"/>
    <w:rsid w:val="00D10B7E"/>
    <w:rsid w:val="00D1528D"/>
    <w:rsid w:val="00D17CB5"/>
    <w:rsid w:val="00D24159"/>
    <w:rsid w:val="00D244B6"/>
    <w:rsid w:val="00D30860"/>
    <w:rsid w:val="00D30DBE"/>
    <w:rsid w:val="00D415A2"/>
    <w:rsid w:val="00D47F77"/>
    <w:rsid w:val="00D53820"/>
    <w:rsid w:val="00D75644"/>
    <w:rsid w:val="00D76805"/>
    <w:rsid w:val="00D83912"/>
    <w:rsid w:val="00D87B73"/>
    <w:rsid w:val="00D9241A"/>
    <w:rsid w:val="00D958CE"/>
    <w:rsid w:val="00DA450B"/>
    <w:rsid w:val="00DB37BA"/>
    <w:rsid w:val="00DB3B5F"/>
    <w:rsid w:val="00DB4FAB"/>
    <w:rsid w:val="00DC587D"/>
    <w:rsid w:val="00DD3107"/>
    <w:rsid w:val="00DD3BCB"/>
    <w:rsid w:val="00DE1A85"/>
    <w:rsid w:val="00DF1C20"/>
    <w:rsid w:val="00E00258"/>
    <w:rsid w:val="00E00B97"/>
    <w:rsid w:val="00E02535"/>
    <w:rsid w:val="00E041A0"/>
    <w:rsid w:val="00E149C0"/>
    <w:rsid w:val="00E26290"/>
    <w:rsid w:val="00E459A4"/>
    <w:rsid w:val="00E470C2"/>
    <w:rsid w:val="00E6150B"/>
    <w:rsid w:val="00E777A1"/>
    <w:rsid w:val="00E8035A"/>
    <w:rsid w:val="00E812C3"/>
    <w:rsid w:val="00E86EC4"/>
    <w:rsid w:val="00EA422A"/>
    <w:rsid w:val="00EA6AE3"/>
    <w:rsid w:val="00EB5466"/>
    <w:rsid w:val="00ED66E8"/>
    <w:rsid w:val="00F142D4"/>
    <w:rsid w:val="00F300D7"/>
    <w:rsid w:val="00F42CFD"/>
    <w:rsid w:val="00F47BA7"/>
    <w:rsid w:val="00F6325F"/>
    <w:rsid w:val="00F6629C"/>
    <w:rsid w:val="00F66547"/>
    <w:rsid w:val="00F67CBE"/>
    <w:rsid w:val="00F70354"/>
    <w:rsid w:val="00F706EB"/>
    <w:rsid w:val="00F73449"/>
    <w:rsid w:val="00F83E0E"/>
    <w:rsid w:val="00F912E3"/>
    <w:rsid w:val="00F95DFB"/>
    <w:rsid w:val="00F96148"/>
    <w:rsid w:val="00FA7B53"/>
    <w:rsid w:val="00FA7C6B"/>
    <w:rsid w:val="00FB2C65"/>
    <w:rsid w:val="00FB5186"/>
    <w:rsid w:val="00FC5BD4"/>
    <w:rsid w:val="00FD4571"/>
    <w:rsid w:val="00FE447A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B68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2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2B"/>
    <w:rPr>
      <w:rFonts w:ascii="Lucida Grande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2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C3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C5C3A"/>
  </w:style>
  <w:style w:type="character" w:styleId="PageNumber">
    <w:name w:val="page number"/>
    <w:basedOn w:val="DefaultParagraphFont"/>
    <w:uiPriority w:val="99"/>
    <w:semiHidden/>
    <w:unhideWhenUsed/>
    <w:rsid w:val="008C5C3A"/>
  </w:style>
  <w:style w:type="paragraph" w:styleId="Header">
    <w:name w:val="header"/>
    <w:basedOn w:val="Normal"/>
    <w:link w:val="HeaderChar"/>
    <w:uiPriority w:val="99"/>
    <w:unhideWhenUsed/>
    <w:rsid w:val="008C5C3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C5C3A"/>
  </w:style>
  <w:style w:type="paragraph" w:styleId="TOC1">
    <w:name w:val="toc 1"/>
    <w:basedOn w:val="Normal"/>
    <w:next w:val="Normal"/>
    <w:autoRedefine/>
    <w:uiPriority w:val="39"/>
    <w:unhideWhenUsed/>
    <w:rsid w:val="00D53820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53820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3820"/>
    <w:pPr>
      <w:ind w:left="48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53820"/>
    <w:pPr>
      <w:ind w:left="72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3820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3820"/>
    <w:pPr>
      <w:ind w:left="120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3820"/>
    <w:pPr>
      <w:ind w:left="144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3820"/>
    <w:pPr>
      <w:ind w:left="168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3820"/>
    <w:pPr>
      <w:ind w:left="1920"/>
    </w:pPr>
    <w:rPr>
      <w:rFonts w:asciiTheme="minorHAnsi" w:hAnsiTheme="minorHAnsi" w:cstheme="min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11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1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789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82F58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082F58"/>
  </w:style>
  <w:style w:type="character" w:styleId="Emphasis">
    <w:name w:val="Emphasis"/>
    <w:basedOn w:val="DefaultParagraphFont"/>
    <w:uiPriority w:val="20"/>
    <w:qFormat/>
    <w:rsid w:val="004E03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E1CD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E1C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1C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4DE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7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AD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AD3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2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D2B"/>
    <w:rPr>
      <w:rFonts w:ascii="Lucida Grande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D2B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5C3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C5C3A"/>
  </w:style>
  <w:style w:type="character" w:styleId="PageNumber">
    <w:name w:val="page number"/>
    <w:basedOn w:val="DefaultParagraphFont"/>
    <w:uiPriority w:val="99"/>
    <w:semiHidden/>
    <w:unhideWhenUsed/>
    <w:rsid w:val="008C5C3A"/>
  </w:style>
  <w:style w:type="paragraph" w:styleId="Header">
    <w:name w:val="header"/>
    <w:basedOn w:val="Normal"/>
    <w:link w:val="HeaderChar"/>
    <w:uiPriority w:val="99"/>
    <w:unhideWhenUsed/>
    <w:rsid w:val="008C5C3A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C5C3A"/>
  </w:style>
  <w:style w:type="paragraph" w:styleId="TOC1">
    <w:name w:val="toc 1"/>
    <w:basedOn w:val="Normal"/>
    <w:next w:val="Normal"/>
    <w:autoRedefine/>
    <w:uiPriority w:val="39"/>
    <w:unhideWhenUsed/>
    <w:rsid w:val="00D53820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53820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3820"/>
    <w:pPr>
      <w:ind w:left="48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53820"/>
    <w:pPr>
      <w:ind w:left="720"/>
    </w:pPr>
    <w:rPr>
      <w:rFonts w:asciiTheme="minorHAnsi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3820"/>
    <w:pPr>
      <w:ind w:left="960"/>
    </w:pPr>
    <w:rPr>
      <w:rFonts w:asciiTheme="minorHAnsi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3820"/>
    <w:pPr>
      <w:ind w:left="1200"/>
    </w:pPr>
    <w:rPr>
      <w:rFonts w:asciiTheme="minorHAnsi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3820"/>
    <w:pPr>
      <w:ind w:left="1440"/>
    </w:pPr>
    <w:rPr>
      <w:rFonts w:asciiTheme="minorHAnsi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3820"/>
    <w:pPr>
      <w:ind w:left="1680"/>
    </w:pPr>
    <w:rPr>
      <w:rFonts w:asciiTheme="minorHAnsi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3820"/>
    <w:pPr>
      <w:ind w:left="1920"/>
    </w:pPr>
    <w:rPr>
      <w:rFonts w:asciiTheme="minorHAnsi" w:hAnsiTheme="minorHAnsi" w:cstheme="min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11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1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789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82F58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082F58"/>
  </w:style>
  <w:style w:type="character" w:styleId="Emphasis">
    <w:name w:val="Emphasis"/>
    <w:basedOn w:val="DefaultParagraphFont"/>
    <w:uiPriority w:val="20"/>
    <w:qFormat/>
    <w:rsid w:val="004E03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E1CD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E1C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1C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4DE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7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AD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AD3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books.google.co.uk/books?id=RUDdYIL5TG0C&amp;pg=PA69&amp;lpg=PA69&amp;dq=%22As+soon+as+an+analytic+engine+exists,+it+will+necessary+guide+the+future+course+of+science.+Whenever+any+result+is+sought+by+its+aid,+the+question+will+arise,+By+what+course+of+calculation+can+these+results+be+arrived+at+by+the+machine+in+the+shortest+time?&amp;source=bl&amp;ots=VwrJvnIEj5&amp;sig=Z2o9PEVL0CVStEUJ8V4SqaBKOxg&amp;hl=en&amp;sa=X&amp;ved=0ahUKEwiYqoXgyebOAhXCL8AKHewiBw8Q6AEILz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azon.com/dp/02620338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236A77-D7B8-4DCA-9D84-DA55AAC5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Coen</dc:creator>
  <cp:lastModifiedBy>Ronan Corrigan</cp:lastModifiedBy>
  <cp:revision>5</cp:revision>
  <dcterms:created xsi:type="dcterms:W3CDTF">2016-09-28T20:06:00Z</dcterms:created>
  <dcterms:modified xsi:type="dcterms:W3CDTF">2016-09-28T22:26:00Z</dcterms:modified>
</cp:coreProperties>
</file>