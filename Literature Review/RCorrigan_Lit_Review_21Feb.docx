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F01E2F" w14:textId="06940B7E" w:rsidR="001C76BC" w:rsidRDefault="00E25163" w:rsidP="00E25163">
      <w:pPr>
        <w:pStyle w:val="Heading1"/>
      </w:pPr>
      <w:r>
        <w:t>Literature Review</w:t>
      </w:r>
    </w:p>
    <w:p w14:paraId="15D14579" w14:textId="77777777" w:rsidR="00520283" w:rsidRDefault="00520283" w:rsidP="00520283"/>
    <w:p w14:paraId="15DE8A9E" w14:textId="3F454E07" w:rsidR="00E25163" w:rsidRDefault="00520283" w:rsidP="009B4A17">
      <w:pPr>
        <w:pStyle w:val="Heading2"/>
      </w:pPr>
      <w:r>
        <w:t>Background</w:t>
      </w:r>
    </w:p>
    <w:p w14:paraId="1D9016C9" w14:textId="7798EE4C" w:rsidR="00FC04B7" w:rsidRDefault="000103FF" w:rsidP="00FC04B7">
      <w:r>
        <w:t>A fall can be a very serious occurrence for an elderly patient, affecting not only their physical health, but also confidence and psychological well being.</w:t>
      </w:r>
      <w:r w:rsidR="00D03690">
        <w:t xml:space="preserve"> </w:t>
      </w:r>
      <w:r w:rsidR="00FC04B7">
        <w:t xml:space="preserve"> According to the World Health Organisation falls account for 40% of all injury related deaths</w:t>
      </w:r>
      <w:r w:rsidR="0086614F">
        <w:t xml:space="preserve"> </w:t>
      </w:r>
      <w:r w:rsidR="0086614F">
        <w:fldChar w:fldCharType="begin"/>
      </w:r>
      <w:r w:rsidR="00F96046">
        <w:instrText xml:space="preserve"> ADDIN ZOTERO_ITEM CSL_CITATION {"citationID":"2e10eaat3c","properties":{"formattedCitation":"(World Health Organization, 2007)","plainCitation":"(World Health Organization, 2007)"},"citationItems":[{"id":15,"uris":["http://zotero.org/users/3712416/items/SC7S73A8"],"uri":["http://zotero.org/users/3712416/items/SC7S73A8"],"itemData":{"id":15,"type":"report","title":"Global report on falls prevention in older age.","publisher":"World Health Organization","URL":"http://www.who.int/ageing/publications/Falls_prevention7March.pdf","issued":{"date-parts":[["2007",3,7]]},"accessed":{"date-parts":[["2016",9,24]]}}}],"schema":"https://github.com/citation-style-language/schema/raw/master/csl-citation.json"} </w:instrText>
      </w:r>
      <w:r w:rsidR="0086614F">
        <w:fldChar w:fldCharType="separate"/>
      </w:r>
      <w:r w:rsidR="00F96046">
        <w:rPr>
          <w:noProof/>
        </w:rPr>
        <w:t>(World Health Organization, 2007)</w:t>
      </w:r>
      <w:r w:rsidR="0086614F">
        <w:fldChar w:fldCharType="end"/>
      </w:r>
      <w:r w:rsidR="00FC04B7">
        <w:t>. Older people in particular are more likely to experience a fall. The aforementioned study found that approximately 28-35% of people aged over 65 fall at least once per year, this figure increases to 32-42% when considering those aged over 70. Furthermore, falls accounted for more than 50% of injury related hospital admissions for people over 65.</w:t>
      </w:r>
    </w:p>
    <w:p w14:paraId="48655098" w14:textId="1F0C5EF7" w:rsidR="001B56D0" w:rsidRDefault="001B56D0" w:rsidP="00FC04B7">
      <w:r>
        <w:tab/>
        <w:t>In addition to the obvious physical risks associated with a fall is the psychological impact.</w:t>
      </w:r>
      <w:r w:rsidR="007754FC">
        <w:t xml:space="preserve"> The study conducted by Bailey </w:t>
      </w:r>
      <w:r w:rsidR="007754FC">
        <w:fldChar w:fldCharType="begin"/>
      </w:r>
      <w:r w:rsidR="007754FC">
        <w:instrText xml:space="preserve"> ADDIN ZOTERO_ITEM CSL_CITATION {"citationID":"1uj46483mi","properties":{"formattedCitation":"(Bailey, 2011)","plainCitation":"(Bailey, 2011)"},"citationItems":[{"id":51,"uris":["http://zotero.org/users/3712416/items/XCBJ6FDR"],"uri":["http://zotero.org/users/3712416/items/XCBJ6FDR"],"itemData":{"id":51,"type":"article-journal","title":"Older adults, falls and technologies for independent living: a life space approach","container-title":"Ageing and Society","page":"829-848","volume":"31","issue":"5","DOI":"10.1017/S0144686X10001170","ISSN":"0144-686X","shortTitle":"Older adults, falls and technologies for independent living","journalAbbreviation":"AGEING SOC","language":"eng","author":[{"family":"Bailey","given":"Cathy"}],"issued":{"date-parts":[["2011"]]}}}],"schema":"https://github.com/citation-style-language/schema/raw/master/csl-citation.json"} </w:instrText>
      </w:r>
      <w:r w:rsidR="007754FC">
        <w:fldChar w:fldCharType="separate"/>
      </w:r>
      <w:r w:rsidR="007754FC">
        <w:rPr>
          <w:noProof/>
        </w:rPr>
        <w:t>(Bailey, 2011)</w:t>
      </w:r>
      <w:r w:rsidR="007754FC">
        <w:fldChar w:fldCharType="end"/>
      </w:r>
      <w:r w:rsidR="007754FC">
        <w:t xml:space="preserve"> found that people who have experienced a fall have had negative experiences arising from the fact that they have been labelled a ‘faller’, by themselves and others. This labelling can have a severely detrimental effect on the quality of life of the individual, with typical advice to ‘fallers’ reported as being to ‘slow down’, or to ‘take care’ – this advice can cause a loss of confidence in</w:t>
      </w:r>
      <w:ins w:id="0" w:author="Karen Young" w:date="2017-02-10T08:43:00Z">
        <w:r w:rsidR="005F6FD6">
          <w:t xml:space="preserve"> </w:t>
        </w:r>
      </w:ins>
      <w:r w:rsidR="007754FC">
        <w:t>t</w:t>
      </w:r>
      <w:ins w:id="1" w:author="Karen Young" w:date="2017-02-10T08:43:00Z">
        <w:r w:rsidR="005F6FD6">
          <w:t>he</w:t>
        </w:r>
      </w:ins>
      <w:del w:id="2" w:author="Karen Young" w:date="2017-02-10T08:43:00Z">
        <w:r w:rsidR="007754FC" w:rsidDel="005F6FD6">
          <w:delText xml:space="preserve"> eh</w:delText>
        </w:r>
      </w:del>
      <w:r w:rsidR="007754FC">
        <w:t xml:space="preserve"> individual as they become acutely aware of their status as a ‘faller’.</w:t>
      </w:r>
    </w:p>
    <w:p w14:paraId="170F40CA" w14:textId="41326652" w:rsidR="004D346D" w:rsidRDefault="004D346D" w:rsidP="009F290D">
      <w:pPr>
        <w:ind w:firstLine="720"/>
      </w:pPr>
      <w:r>
        <w:t xml:space="preserve">A survey conducted by Demiris et al. </w:t>
      </w:r>
      <w:r w:rsidR="00F96046">
        <w:fldChar w:fldCharType="begin"/>
      </w:r>
      <w:r w:rsidR="00F96046">
        <w:instrText xml:space="preserve"> ADDIN ZOTERO_ITEM CSL_CITATION {"citationID":"2q5kjson93","properties":{"formattedCitation":"(Demiris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F96046">
        <w:fldChar w:fldCharType="separate"/>
      </w:r>
      <w:r w:rsidR="00F96046">
        <w:rPr>
          <w:noProof/>
        </w:rPr>
        <w:t>(Demiris et al., 2004)</w:t>
      </w:r>
      <w:r w:rsidR="00F96046">
        <w:fldChar w:fldCharType="end"/>
      </w:r>
      <w:r w:rsidR="00F96046">
        <w:t xml:space="preserve"> </w:t>
      </w:r>
      <w:r>
        <w:t xml:space="preserve">of older adults (over 65) and their attitudes to smart homes identified a number of areas where the </w:t>
      </w:r>
      <w:r w:rsidR="009F290D">
        <w:t>respondents</w:t>
      </w:r>
      <w:r>
        <w:t xml:space="preserve"> felt that technology could be beneficial to them – these areas included emergency help and fall detection and prevention.</w:t>
      </w:r>
    </w:p>
    <w:p w14:paraId="0D04329B" w14:textId="2C798B9F" w:rsidR="00FE334B" w:rsidRDefault="003433B2" w:rsidP="00C71F28">
      <w:pPr>
        <w:ind w:firstLine="720"/>
      </w:pPr>
      <w:r>
        <w:t>The</w:t>
      </w:r>
      <w:r w:rsidR="00FE334B">
        <w:t xml:space="preserve"> figures </w:t>
      </w:r>
      <w:r>
        <w:t xml:space="preserve">outlined above </w:t>
      </w:r>
      <w:r w:rsidR="00FE334B">
        <w:t>clearly highlight that falls in the home are a significant problem, particularly for o</w:t>
      </w:r>
      <w:r w:rsidR="00C71F28">
        <w:t xml:space="preserve">lder or more vulnerable people. In order to deal with this problem </w:t>
      </w:r>
      <w:r>
        <w:t>a number of methods of using technology to detect when a fall event occurs have been developed and investigated.</w:t>
      </w:r>
    </w:p>
    <w:p w14:paraId="15F29781" w14:textId="77777777" w:rsidR="003433B2" w:rsidRDefault="003433B2" w:rsidP="009B4A17">
      <w:pPr>
        <w:pStyle w:val="Heading2"/>
        <w:numPr>
          <w:ilvl w:val="0"/>
          <w:numId w:val="0"/>
        </w:numPr>
        <w:ind w:left="1296"/>
        <w:rPr>
          <w:ins w:id="3" w:author="Karen Young" w:date="2017-02-10T09:17:00Z"/>
        </w:rPr>
      </w:pPr>
    </w:p>
    <w:p w14:paraId="07BF564C" w14:textId="42CA7E65" w:rsidR="0041683C" w:rsidDel="00241975" w:rsidRDefault="0041683C">
      <w:pPr>
        <w:pStyle w:val="Heading2"/>
        <w:rPr>
          <w:ins w:id="4" w:author="Karen Young" w:date="2017-02-10T09:16:00Z"/>
          <w:del w:id="5" w:author="Microsoft Office User" w:date="2017-02-21T22:51:00Z"/>
        </w:rPr>
        <w:pPrChange w:id="6" w:author="Microsoft Office User" w:date="2017-02-21T22:51:00Z">
          <w:pPr/>
        </w:pPrChange>
      </w:pPr>
      <w:ins w:id="7" w:author="Karen Young" w:date="2017-02-10T09:17:00Z">
        <w:del w:id="8" w:author="Microsoft Office User" w:date="2017-02-21T22:51:00Z">
          <w:r w:rsidDel="00241975">
            <w:delText>Include section numbering to help reader!</w:delText>
          </w:r>
        </w:del>
      </w:ins>
    </w:p>
    <w:p w14:paraId="3FDA68BC" w14:textId="38F0C4EC" w:rsidR="0041683C" w:rsidRDefault="0041683C">
      <w:pPr>
        <w:pStyle w:val="Heading2"/>
        <w:pPrChange w:id="9" w:author="Microsoft Office User" w:date="2017-02-21T22:51:00Z">
          <w:pPr/>
        </w:pPrChange>
      </w:pPr>
      <w:ins w:id="10" w:author="Karen Young" w:date="2017-02-10T09:16:00Z">
        <w:r>
          <w:t>Fall detection system Approaches</w:t>
        </w:r>
        <w:del w:id="11" w:author="Microsoft Office User" w:date="2017-02-21T22:51:00Z">
          <w:r w:rsidDel="00241975">
            <w:delText>:</w:delText>
          </w:r>
        </w:del>
      </w:ins>
    </w:p>
    <w:p w14:paraId="110B9D94" w14:textId="3D70C87D" w:rsidR="00D4086A" w:rsidRDefault="003433B2" w:rsidP="00E25163">
      <w:r>
        <w:t>The appr</w:t>
      </w:r>
      <w:r w:rsidR="00C71F28">
        <w:t xml:space="preserve">oaches taken tend to fall into one of </w:t>
      </w:r>
      <w:r w:rsidR="00FE1DC4">
        <w:t xml:space="preserve">two </w:t>
      </w:r>
      <w:r w:rsidR="00C71F28">
        <w:t>categories:</w:t>
      </w:r>
    </w:p>
    <w:p w14:paraId="3BA24488" w14:textId="77777777" w:rsidR="00D4086A" w:rsidRDefault="00D4086A" w:rsidP="00E25163"/>
    <w:p w14:paraId="0387ECFD" w14:textId="5597CFEE" w:rsidR="00C71F28" w:rsidRDefault="00C71F28" w:rsidP="00D4086A">
      <w:pPr>
        <w:pStyle w:val="ListParagraph"/>
        <w:numPr>
          <w:ilvl w:val="0"/>
          <w:numId w:val="1"/>
        </w:numPr>
      </w:pPr>
      <w:r>
        <w:t>Wearable sy</w:t>
      </w:r>
      <w:r w:rsidR="00D4086A">
        <w:t>stems: this approach employ</w:t>
      </w:r>
      <w:r>
        <w:t xml:space="preserve">s a device </w:t>
      </w:r>
      <w:r w:rsidR="00D4086A">
        <w:t xml:space="preserve">which must be </w:t>
      </w:r>
      <w:r>
        <w:t xml:space="preserve">worn on the body of the user. It could feature sensors to automatically detect a fall event, or </w:t>
      </w:r>
      <w:r w:rsidR="00D4086A">
        <w:t>it could simply be a device featuring a button which is pressed in the event of a fall.</w:t>
      </w:r>
    </w:p>
    <w:p w14:paraId="1E3A0D42" w14:textId="32369E91" w:rsidR="00D4086A" w:rsidRDefault="00013EE7" w:rsidP="00D4086A">
      <w:pPr>
        <w:pStyle w:val="ListParagraph"/>
        <w:numPr>
          <w:ilvl w:val="0"/>
          <w:numId w:val="1"/>
        </w:numPr>
      </w:pPr>
      <w:r>
        <w:t>Context aware</w:t>
      </w:r>
      <w:r w:rsidR="00D4086A">
        <w:t xml:space="preserve"> systems: these are devices which require no active participation from the user. They make use of sensors in their environment to determine when a fall has occurred. These systems could use a camera to track the user</w:t>
      </w:r>
      <w:ins w:id="12" w:author="Karen Young" w:date="2017-02-10T08:41:00Z">
        <w:r w:rsidR="005F6FD6">
          <w:t>’</w:t>
        </w:r>
      </w:ins>
      <w:r w:rsidR="00D4086A">
        <w:t>s movements, acoustic sensors to ‘listen’ for a fall, pressure sensors built into floors etc.</w:t>
      </w:r>
    </w:p>
    <w:p w14:paraId="6181CC30" w14:textId="77777777" w:rsidR="003433B2" w:rsidRDefault="003433B2" w:rsidP="00E25163">
      <w:pPr>
        <w:rPr>
          <w:i/>
        </w:rPr>
      </w:pPr>
    </w:p>
    <w:p w14:paraId="272F8ACB" w14:textId="6D5FB93D" w:rsidR="00094303" w:rsidRPr="00B413D6" w:rsidRDefault="0041683C">
      <w:pPr>
        <w:pStyle w:val="Heading3"/>
        <w:pPrChange w:id="13" w:author="Microsoft Office User" w:date="2017-02-21T22:51:00Z">
          <w:pPr>
            <w:pStyle w:val="Heading2"/>
          </w:pPr>
        </w:pPrChange>
      </w:pPr>
      <w:ins w:id="14" w:author="Karen Young" w:date="2017-02-10T09:17:00Z">
        <w:del w:id="15" w:author="Microsoft Office User" w:date="2017-02-21T22:51:00Z">
          <w:r w:rsidDel="00241975">
            <w:delText>(subset of FDS approaches above) :</w:delText>
          </w:r>
        </w:del>
      </w:ins>
      <w:r w:rsidR="00FE334B" w:rsidRPr="00FE334B">
        <w:t xml:space="preserve">Wearable </w:t>
      </w:r>
      <w:r w:rsidR="00520283">
        <w:t>B</w:t>
      </w:r>
      <w:r w:rsidR="00FE334B" w:rsidRPr="00FE334B">
        <w:t>ase</w:t>
      </w:r>
      <w:r w:rsidR="00FE334B">
        <w:t>d</w:t>
      </w:r>
      <w:r w:rsidR="00520283">
        <w:t xml:space="preserve"> Systems</w:t>
      </w:r>
    </w:p>
    <w:p w14:paraId="214B6FCA" w14:textId="02783FC6" w:rsidR="00B413D6" w:rsidRDefault="00B413D6" w:rsidP="00E25163">
      <w:r>
        <w:t xml:space="preserve">There have been a number of solutions to the problem of fall detection based on the user wearing </w:t>
      </w:r>
      <w:r w:rsidR="00CC11C3">
        <w:t>a sensor which will detect a fall</w:t>
      </w:r>
      <w:r>
        <w:t>.  One such proposal was put forward by Wu et al</w:t>
      </w:r>
      <w:r w:rsidR="00A40FF4">
        <w:t xml:space="preserve"> </w:t>
      </w:r>
      <w:r w:rsidR="00A40FF4">
        <w:fldChar w:fldCharType="begin"/>
      </w:r>
      <w:r w:rsidR="00A40FF4">
        <w:instrText xml:space="preserve"> ADDIN ZOTERO_ITEM CSL_CITATION {"citationID":"t40a95f9a","properties":{"formattedCitation":"(Ge Wu &amp; Shuwan Xue, 2008)","plainCitation":"(Ge Wu &amp; Shuwan Xue, 2008)"},"citationItems":[{"id":21,"uris":["http://zotero.org/users/3712416/items/K8HDQRCJ"],"uri":["http://zotero.org/users/3712416/items/K8HDQRCJ"],"itemData":{"id":21,"type":"article-journal","title":"Portable Preimpact Fall Detector With Inertial Sensors","container-title":"IEEE Transactions on Neural Systems and Rehabilitation Engineering","page":"178-183","volume":"16","issue":"2","source":"CrossRef","DOI":"10.1109/TNSRE.2007.916282","ISSN":"1534-4320, 1558-0210","author":[{"literal":"Ge Wu"},{"literal":"Shuwan Xue"}],"issued":{"date-parts":[["2008",4]]}}}],"schema":"https://github.com/citation-style-language/schema/raw/master/csl-citation.json"} </w:instrText>
      </w:r>
      <w:r w:rsidR="00A40FF4">
        <w:fldChar w:fldCharType="separate"/>
      </w:r>
      <w:r w:rsidR="00A40FF4">
        <w:rPr>
          <w:noProof/>
        </w:rPr>
        <w:t>(Ge Wu &amp; Shuwan Xue, 2008)</w:t>
      </w:r>
      <w:r w:rsidR="00A40FF4">
        <w:fldChar w:fldCharType="end"/>
      </w:r>
      <w:r>
        <w:t>. Th</w:t>
      </w:r>
      <w:del w:id="16" w:author="Karen Young" w:date="2017-02-10T08:42:00Z">
        <w:r w:rsidDel="005F6FD6">
          <w:delText>er</w:delText>
        </w:r>
      </w:del>
      <w:r>
        <w:t>e</w:t>
      </w:r>
      <w:ins w:id="17" w:author="Karen Young" w:date="2017-02-10T08:42:00Z">
        <w:r w:rsidR="005F6FD6">
          <w:t>ir</w:t>
        </w:r>
      </w:ins>
      <w:r>
        <w:t xml:space="preserve"> solution was a waist</w:t>
      </w:r>
      <w:ins w:id="18" w:author="Karen Young" w:date="2017-02-10T08:43:00Z">
        <w:r w:rsidR="005F6FD6">
          <w:t>-</w:t>
        </w:r>
      </w:ins>
      <w:del w:id="19" w:author="Karen Young" w:date="2017-02-10T08:43:00Z">
        <w:r w:rsidDel="005F6FD6">
          <w:delText xml:space="preserve"> </w:delText>
        </w:r>
      </w:del>
      <w:r>
        <w:t xml:space="preserve">worn device comprising a pocket PC and an accelerometer. The system monitors the </w:t>
      </w:r>
      <w:r w:rsidR="007671B5">
        <w:t>user’s</w:t>
      </w:r>
      <w:r>
        <w:t xml:space="preserve"> acceleration and if it exceed</w:t>
      </w:r>
      <w:ins w:id="20" w:author="Karen Young" w:date="2017-02-10T08:43:00Z">
        <w:r w:rsidR="005F6FD6">
          <w:t>s</w:t>
        </w:r>
      </w:ins>
      <w:del w:id="21" w:author="Karen Young" w:date="2017-02-10T08:43:00Z">
        <w:r w:rsidDel="005F6FD6">
          <w:delText>ed</w:delText>
        </w:r>
      </w:del>
      <w:r>
        <w:t xml:space="preserve"> a certain threshold (based on the </w:t>
      </w:r>
      <w:r w:rsidR="007671B5">
        <w:t>user’s</w:t>
      </w:r>
      <w:r>
        <w:t xml:space="preserve"> baseline movements) a fall event would be detected. The authors stated aim with this system was to detect a fall before the user hit the ground.</w:t>
      </w:r>
    </w:p>
    <w:p w14:paraId="66D3307C" w14:textId="39B9391C" w:rsidR="00482E05" w:rsidRDefault="00B413D6" w:rsidP="00E25163">
      <w:r>
        <w:lastRenderedPageBreak/>
        <w:tab/>
        <w:t xml:space="preserve">Wearable systems are problematic in that they require the user to alter their daily routine and wear a specialised piece of </w:t>
      </w:r>
      <w:r w:rsidR="00677468">
        <w:t>equipment, which</w:t>
      </w:r>
      <w:r>
        <w:t xml:space="preserve"> may in itself be detri</w:t>
      </w:r>
      <w:r w:rsidR="00482E05">
        <w:t>m</w:t>
      </w:r>
      <w:r w:rsidR="00C63AD6">
        <w:t xml:space="preserve">ental to their quality of life. </w:t>
      </w:r>
      <w:r w:rsidR="00482E05">
        <w:t xml:space="preserve">Demiris et al. </w:t>
      </w:r>
      <w:r w:rsidR="00A40FF4">
        <w:fldChar w:fldCharType="begin"/>
      </w:r>
      <w:r w:rsidR="00A40FF4">
        <w:instrText xml:space="preserve"> ADDIN ZOTERO_ITEM CSL_CITATION {"citationID":"12cfkknqjg","properties":{"formattedCitation":"(Demiris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A40FF4">
        <w:fldChar w:fldCharType="separate"/>
      </w:r>
      <w:r w:rsidR="00A40FF4">
        <w:rPr>
          <w:noProof/>
        </w:rPr>
        <w:t>(Demiris et al., 2004)</w:t>
      </w:r>
      <w:r w:rsidR="00A40FF4">
        <w:fldChar w:fldCharType="end"/>
      </w:r>
      <w:r w:rsidR="00482E05">
        <w:t xml:space="preserve">found that many older adults </w:t>
      </w:r>
      <w:r w:rsidR="009F290D">
        <w:t>d</w:t>
      </w:r>
      <w:r w:rsidR="00475E2B">
        <w:t xml:space="preserve">id not want to wear such a device </w:t>
      </w:r>
      <w:r w:rsidR="009F290D">
        <w:t>all of the time.</w:t>
      </w:r>
    </w:p>
    <w:p w14:paraId="6A339FD3" w14:textId="70273D72" w:rsidR="00227648" w:rsidRDefault="00677468" w:rsidP="00227648">
      <w:pPr>
        <w:ind w:firstLine="720"/>
      </w:pPr>
      <w:r w:rsidRPr="00B45D00">
        <w:t>Kochera</w:t>
      </w:r>
      <w:r w:rsidR="006F78B3">
        <w:t xml:space="preserve"> </w:t>
      </w:r>
      <w:r w:rsidR="00B45D00">
        <w:fldChar w:fldCharType="begin"/>
      </w:r>
      <w:r w:rsidR="00B45D00">
        <w:instrText xml:space="preserve"> ADDIN ZOTERO_ITEM CSL_CITATION {"citationID":"sap9rqvnh","properties":{"formattedCitation":"{\\rtf (\\uc0\\u8220{}In Brief: Falls Among Older Persons and the Role of the Home: An Analysis of Cost, Incidence, and Potential Savings From Home Modification - inb49_falls.pdf,\\uc0\\u8221{} n.d.)}","plainCitation":"(“In Brief: Falls Among Older Persons and the Role of the Home: An Analysis of Cost, Incidence, and Potential Savings From Home Modification - inb49_falls.pdf,” n.d.)"},"citationItems":[{"id":35,"uris":["http://zotero.org/users/3712416/items/JD7VGBFT"],"uri":["http://zotero.org/users/3712416/items/JD7VGBFT"],"itemData":{"id":35,"type":"webpage","title":"In Brief: Falls Among Older Persons and the Role of the Home: An Analysis of Cost, Incidence, and Potential Savings From Home Modification - inb49_falls.pdf","URL":"http://assets.aarp.org/rgcenter/il/inb49_falls.pdf","accessed":{"date-parts":[["2017",2,2]]}}}],"schema":"https://github.com/citation-style-language/schema/raw/master/csl-citation.json"} </w:instrText>
      </w:r>
      <w:r w:rsidR="00B45D00">
        <w:fldChar w:fldCharType="separate"/>
      </w:r>
      <w:r w:rsidR="00B45D00" w:rsidRPr="00B45D00">
        <w:rPr>
          <w:rFonts w:ascii="Calibri"/>
          <w:lang w:val="en-US"/>
        </w:rPr>
        <w:t>(“In Brief: Falls Among Older Persons and the Role of the Home: An Analysis of Cost, Incidence, and Potential Savings From Home Modification - inb49_falls.pdf,” n.d.)</w:t>
      </w:r>
      <w:r w:rsidR="00B45D00">
        <w:fldChar w:fldCharType="end"/>
      </w:r>
      <w:r>
        <w:t xml:space="preserve"> found that for older adults (over 65 years of age) 22% of falls occur away from the home – he also found that 55% occur inside the home with the remaining 23% happening outside, but near the home. </w:t>
      </w:r>
      <w:r w:rsidR="00843EC4">
        <w:t>These figures were significantly di</w:t>
      </w:r>
      <w:r w:rsidR="000211A0">
        <w:t>fferent for younger age groups, for example</w:t>
      </w:r>
      <w:r w:rsidR="00843EC4">
        <w:t xml:space="preserve"> in the 35 - 64 group 48% of fa</w:t>
      </w:r>
      <w:r w:rsidR="00A12A8B">
        <w:t xml:space="preserve">lls happened away from the home, so the target audience for a system will largely dictate </w:t>
      </w:r>
      <w:r w:rsidR="007671B5">
        <w:t>its</w:t>
      </w:r>
      <w:r w:rsidR="00A12A8B">
        <w:t xml:space="preserve"> zone of operation.</w:t>
      </w:r>
      <w:r w:rsidR="007671B5">
        <w:t xml:space="preserve"> The advantage of wearable systems over camera based systems is that they are not limited to a specific location, and can travel with the user</w:t>
      </w:r>
      <w:ins w:id="22" w:author="Karen Young" w:date="2017-02-10T08:44:00Z">
        <w:r w:rsidR="004A0B87">
          <w:t>,</w:t>
        </w:r>
      </w:ins>
      <w:del w:id="23" w:author="Karen Young" w:date="2017-02-10T08:44:00Z">
        <w:r w:rsidR="007671B5" w:rsidDel="004A0B87">
          <w:delText xml:space="preserve"> –</w:delText>
        </w:r>
      </w:del>
      <w:r w:rsidR="007671B5">
        <w:t xml:space="preserve"> making them able to detect falls b</w:t>
      </w:r>
      <w:r w:rsidR="000211A0">
        <w:t>oth inside and outside the home, the disadvantage is that they can only work if the user is willing to wear them</w:t>
      </w:r>
      <w:r w:rsidR="00F22C92">
        <w:t>.</w:t>
      </w:r>
    </w:p>
    <w:p w14:paraId="5CBE93E5" w14:textId="333DE48D" w:rsidR="0016109F" w:rsidRPr="005944FD" w:rsidRDefault="0016109F" w:rsidP="00227648">
      <w:pPr>
        <w:ind w:firstLine="720"/>
      </w:pPr>
      <w:r>
        <w:t>One widely used commercial fall detections system is the Lifeline range by Philips. This encompasses a suite of pr</w:t>
      </w:r>
      <w:r w:rsidR="000601D7">
        <w:t>oducts and services centred on pendant based systems. The range starts with an in-home only pendant system which connects to a landline must be manually triggered in order to alert a responder, this can be extended with a pendant which features sensors and can automatically detect a fall, and the most sophisticated solution is a pendant with a mobile internet connection which can automatically detect falls both in and out of the home</w:t>
      </w:r>
      <w:r w:rsidR="00010DA3">
        <w:t xml:space="preserve"> </w:t>
      </w:r>
      <w:r w:rsidR="00010DA3">
        <w:fldChar w:fldCharType="begin"/>
      </w:r>
      <w:r w:rsidR="00010DA3">
        <w:instrText xml:space="preserve"> ADDIN ZOTERO_ITEM CSL_CITATION {"citationID":"1vrsi5eabi","properties":{"formattedCitation":"(Philips Lifeline, 2010)","plainCitation":"(Philips Lifeline, 2010)"},"citationItems":[{"id":68,"uris":["http://zotero.org/users/3712416/items/KVWXF2K7"],"uri":["http://zotero.org/users/3712416/items/KVWXF2K7"],"itemData":{"id":68,"type":"webpage","title":"Philips Lifeline Medical Alert Service with AutoAlert","URL":"https://www.homeinstead.com/315/Documents/autoalert%20datasheet.pdf","author":[{"family":"Philips Lifeline","given":""}],"issued":{"date-parts":[["2010"]]},"accessed":{"date-parts":[["2017",2,23]]}}}],"schema":"https://github.com/citation-style-language/schema/raw/master/csl-citation.json"} </w:instrText>
      </w:r>
      <w:r w:rsidR="00010DA3">
        <w:fldChar w:fldCharType="separate"/>
      </w:r>
      <w:r w:rsidR="00010DA3">
        <w:rPr>
          <w:noProof/>
        </w:rPr>
        <w:t>(Philips Lifeline, 2010)</w:t>
      </w:r>
      <w:r w:rsidR="00010DA3">
        <w:fldChar w:fldCharType="end"/>
      </w:r>
      <w:r w:rsidR="000601D7">
        <w:t>.</w:t>
      </w:r>
    </w:p>
    <w:p w14:paraId="658F1979" w14:textId="0E918815" w:rsidR="002B6B10" w:rsidRDefault="002B6B10" w:rsidP="002B6B10">
      <w:pPr>
        <w:ind w:firstLine="720"/>
      </w:pPr>
      <w:r>
        <w:t>A slightly different approach to wearable fall detection is taken in the 2015 paper “Fully Wireless Sensor Insole as Non-invasive Tool for Collecting Gait Data”</w:t>
      </w:r>
      <w:r w:rsidR="00B45D00">
        <w:fldChar w:fldCharType="begin"/>
      </w:r>
      <w:r w:rsidR="00B45D00">
        <w:instrText xml:space="preserve"> ADDIN ZOTERO_ITEM CSL_CITATION {"citationID":"2i0lsjmg9f","properties":{"formattedCitation":"(Talavera et al., 2015)","plainCitation":"(Talavera et al., 2015)"},"citationItems":[{"id":22,"uris":["http://zotero.org/users/3712416/items/JZ3TE7KW"],"uri":["http://zotero.org/users/3712416/items/JZ3TE7KW"],"itemData":{"id":22,"type":"chapter","title":"Fully-Wireless Sensor Insole as Non-invasive Tool for Collecting Gait Data and Analyzing Fall Risk","container-title":"Ambient Intelligence for Health","publisher":"Springer International Publishing","publisher-place":"Cham","page":"15-25","volume":"9456","source":"CrossRef","event-place":"Cham","URL":"http://link.springer.com/10.1007/978-3-319-26508-7_2","ISBN":"978-3-319-26507-0","note":"DOI: 10.1007/978-3-319-26508-7_2","editor":[{"family":"Bravo","given":"José"},{"family":"Hervás","given":"Ramón"},{"family":"Villarreal","given":"Vladimir"}],"author":[{"family":"Talavera","given":"Guillermo"},{"family":"Garcia","given":"Joan"},{"family":"Rösevall","given":"John"},{"family":"Rusu","given":"Cristina"},{"family":"Carenas","given":"Carlos"},{"family":"Breuil","given":"Fanny"},{"family":"Reixach","given":"Elisenda"},{"family":"Arndt","given":"Holger"},{"family":"Burkard","given":"Stefan"},{"family":"Harte","given":"Richie"},{"family":"Glynn","given":"Liam"},{"family":"Carrabina","given":"Jordi"}],"issued":{"date-parts":[["2015"]]},"accessed":{"date-parts":[["2017",2,2]]}}}],"schema":"https://github.com/citation-style-language/schema/raw/master/csl-citation.json"} </w:instrText>
      </w:r>
      <w:r w:rsidR="00B45D00">
        <w:fldChar w:fldCharType="separate"/>
      </w:r>
      <w:r w:rsidR="00B45D00">
        <w:rPr>
          <w:noProof/>
        </w:rPr>
        <w:t>(Talavera et al., 2015)</w:t>
      </w:r>
      <w:r w:rsidR="00B45D00">
        <w:fldChar w:fldCharType="end"/>
      </w:r>
      <w:r>
        <w:t>. The system proposed here is worn as an insole, rather than on the waist as in the previously discussed paper. The insoles communicate their data wirelessly using Bluetooth to a smartphone, this then uploads the data using WiFi or mobile data connection to a server</w:t>
      </w:r>
      <w:ins w:id="24" w:author="Karen Young" w:date="2017-02-10T08:45:00Z">
        <w:r w:rsidR="004A0B87">
          <w:t xml:space="preserve"> </w:t>
        </w:r>
      </w:ins>
      <w:r w:rsidR="00016E65">
        <w:t>where the gait data is analysed and the other data is processed according to a predefined scheme.</w:t>
      </w:r>
      <w:del w:id="25" w:author="Karen Young" w:date="2017-02-10T08:45:00Z">
        <w:r w:rsidDel="004A0B87">
          <w:delText>.</w:delText>
        </w:r>
      </w:del>
    </w:p>
    <w:p w14:paraId="3DD1367C" w14:textId="77777777" w:rsidR="002B6B10" w:rsidRDefault="002B6B10" w:rsidP="002B6B10">
      <w:r>
        <w:tab/>
        <w:t xml:space="preserve">The system uses this data to create a detailed analysis of the user’s gait, and thus assesses their risk of falling. Additionally, the system can detect a fall event should one occur. The paper states that the fall detection is carried out on the smartphone, with the more detailed gait analysis carried out by the remote server. </w:t>
      </w:r>
    </w:p>
    <w:p w14:paraId="68EF680C" w14:textId="5659C967" w:rsidR="002B6B10" w:rsidRDefault="002E25DC" w:rsidP="002B6B10">
      <w:r>
        <w:tab/>
        <w:t xml:space="preserve">The insoles are battery powered and </w:t>
      </w:r>
      <w:r w:rsidR="002B6B10">
        <w:t>wirelessly</w:t>
      </w:r>
      <w:r>
        <w:t xml:space="preserve"> recharged</w:t>
      </w:r>
      <w:r w:rsidR="002B6B10">
        <w:t xml:space="preserve"> using a docking station, the system will alert the user of any issues with the insoles, i.e., low battery, low signal or other errors via the mobile phone application.</w:t>
      </w:r>
    </w:p>
    <w:p w14:paraId="1AFED8DC" w14:textId="756FABEC" w:rsidR="002B6B10" w:rsidRDefault="002B6B10" w:rsidP="002B6B10">
      <w:r>
        <w:tab/>
        <w:t>The limitations of wearable</w:t>
      </w:r>
      <w:ins w:id="26" w:author="Karen Young" w:date="2017-02-10T08:46:00Z">
        <w:r w:rsidR="004A0B87">
          <w:t xml:space="preserve"> systems</w:t>
        </w:r>
      </w:ins>
      <w:r>
        <w:t xml:space="preserve"> pointed out in the system put forward by Wu &amp; Xue </w:t>
      </w:r>
      <w:r w:rsidR="00B45D00">
        <w:fldChar w:fldCharType="begin"/>
      </w:r>
      <w:r w:rsidR="00B45D00">
        <w:instrText xml:space="preserve"> ADDIN ZOTERO_ITEM CSL_CITATION {"citationID":"31310um4","properties":{"formattedCitation":"(Ge Wu &amp; Shuwan Xue, 2008)","plainCitation":"(Ge Wu &amp; Shuwan Xue, 2008)"},"citationItems":[{"id":21,"uris":["http://zotero.org/users/3712416/items/K8HDQRCJ"],"uri":["http://zotero.org/users/3712416/items/K8HDQRCJ"],"itemData":{"id":21,"type":"article-journal","title":"Portable Preimpact Fall Detector With Inertial Sensors","container-title":"IEEE Transactions on Neural Systems and Rehabilitation Engineering","page":"178-183","volume":"16","issue":"2","source":"CrossRef","DOI":"10.1109/TNSRE.2007.916282","ISSN":"1534-4320, 1558-0210","author":[{"literal":"Ge Wu"},{"literal":"Shuwan Xue"}],"issued":{"date-parts":[["2008",4]]}}}],"schema":"https://github.com/citation-style-language/schema/raw/master/csl-citation.json"} </w:instrText>
      </w:r>
      <w:r w:rsidR="00B45D00">
        <w:fldChar w:fldCharType="separate"/>
      </w:r>
      <w:r w:rsidR="00B45D00">
        <w:rPr>
          <w:noProof/>
        </w:rPr>
        <w:t>(Ge Wu &amp; Shuwan Xue, 2008)</w:t>
      </w:r>
      <w:r w:rsidR="00B45D00">
        <w:fldChar w:fldCharType="end"/>
      </w:r>
      <w:r>
        <w:t xml:space="preserve"> are present here too, most prominently that the system obviously will only function when actually worn by the user, and that the system will not function should the battery not be charged.</w:t>
      </w:r>
    </w:p>
    <w:p w14:paraId="43778593" w14:textId="582370B9" w:rsidR="002B6B10" w:rsidRDefault="002B6B10" w:rsidP="002B6B10">
      <w:pPr>
        <w:ind w:firstLine="720"/>
      </w:pPr>
      <w:r>
        <w:t>Another potential issue with this system is its dependence on the user owning a smart</w:t>
      </w:r>
      <w:del w:id="27" w:author="Karen Young" w:date="2017-02-10T08:46:00Z">
        <w:r w:rsidDel="004A0B87">
          <w:delText xml:space="preserve"> </w:delText>
        </w:r>
      </w:del>
      <w:r>
        <w:t xml:space="preserve">phone. A study by the Pew Research Centre </w:t>
      </w:r>
      <w:r w:rsidR="00B45D00">
        <w:fldChar w:fldCharType="begin"/>
      </w:r>
      <w:r w:rsidR="00B45D00">
        <w:instrText xml:space="preserve"> ADDIN ZOTERO_ITEM CSL_CITATION {"citationID":"2o9sg53hp4","properties":{"formattedCitation":"(Smith, 2015)","plainCitation":"(Smith, 2015)"},"citationItems":[{"id":13,"uris":["http://zotero.org/users/3712416/items/QF4E5WP6"],"uri":["http://zotero.org/users/3712416/items/QF4E5WP6"],"itemData":{"id":13,"type":"report","title":"U.S. Smartphone Usage in 2015","publisher":"Pew Research Center: Internet, Science &amp; Tech.","URL":"http://www.pewinternet.org/2015/04/01/introduction-20/","author":[{"family":"Smith","given":"A."}],"issued":{"date-parts":[["2015",4,1]]},"accessed":{"date-parts":[["2015",10,28]]}}}],"schema":"https://github.com/citation-style-language/schema/raw/master/csl-citation.json"} </w:instrText>
      </w:r>
      <w:r w:rsidR="00B45D00">
        <w:fldChar w:fldCharType="separate"/>
      </w:r>
      <w:r w:rsidR="00B45D00">
        <w:rPr>
          <w:noProof/>
        </w:rPr>
        <w:t>(Smith, 2015)</w:t>
      </w:r>
      <w:r w:rsidR="00B45D00">
        <w:fldChar w:fldCharType="end"/>
      </w:r>
      <w:r>
        <w:t xml:space="preserve">  found that smartph</w:t>
      </w:r>
      <w:r w:rsidR="002E25DC">
        <w:t>one usage within adults over 65 is</w:t>
      </w:r>
      <w:r>
        <w:t xml:space="preserve"> at</w:t>
      </w:r>
      <w:r w:rsidR="002E25DC">
        <w:t xml:space="preserve"> only</w:t>
      </w:r>
      <w:r>
        <w:t xml:space="preserve"> 27%</w:t>
      </w:r>
      <w:ins w:id="28" w:author="Karen Young" w:date="2017-02-10T08:46:00Z">
        <w:r w:rsidR="004A0B87">
          <w:t xml:space="preserve"> (more recent statistics on this?)</w:t>
        </w:r>
      </w:ins>
      <w:r>
        <w:t>. The same age group, those over 65 years of age, was found by the World Health Organisation to have a 28-35% risk of a having a fall event each year, with this risk rising exponentially with advancing age.</w:t>
      </w:r>
      <w:r w:rsidR="008B6A26">
        <w:t xml:space="preserve"> </w:t>
      </w:r>
    </w:p>
    <w:p w14:paraId="18521FEA" w14:textId="7046ECFC" w:rsidR="00520283" w:rsidRDefault="002B6B10" w:rsidP="00E25163">
      <w:r>
        <w:tab/>
        <w:t xml:space="preserve">This means that the majority of the ‘at-risk’ group are precluded from using this system due to not owning a smart phone. Additionally, the system is limited by the range of </w:t>
      </w:r>
      <w:r>
        <w:lastRenderedPageBreak/>
        <w:t>the Bluetooth Low Energy system used to transmit to the smart phone. Townsend et al</w:t>
      </w:r>
      <w:r w:rsidR="00B45D00">
        <w:t xml:space="preserve">. </w:t>
      </w:r>
      <w:r w:rsidR="00B45D00">
        <w:fldChar w:fldCharType="begin"/>
      </w:r>
      <w:r w:rsidR="00B45D00">
        <w:instrText xml:space="preserve"> ADDIN ZOTERO_ITEM CSL_CITATION {"citationID":"19m4d8meit","properties":{"formattedCitation":"{\\rtf (Townsend, Davidson, Akiba, &amp; Cuf\\uc0\\u237{}, 2014)}","plainCitation":"(Townsend, Davidson, Akiba, &amp; Cufí, 2014)"},"citationItems":[{"id":30,"uris":["http://zotero.org/users/3712416/items/GZJBCVBA"],"uri":["http://zotero.org/users/3712416/items/GZJBCVBA"],"itemData":{"id":30,"type":"book","title":"Getting started with Bluetooth low energy: tools and techniques for low-power networking","publisher":"O'Reilly","publisher-place":"Sebastopol, CA","number-of-pages":"164","edition":"Revised First Edition","source":"Library of Congress ISBN","event-place":"Sebastopol, CA","ISBN":"978-1-4919-4951-1","call-number":"TK5103.3 .T69 2014","note":"OCLC: ocn870896083","shortTitle":"Getting started with Bluetooth low energy","author":[{"family":"Townsend","given":"Kevin"},{"family":"Davidson","given":"Robert"},{"family":"Akiba","given":""},{"family":"Cufí","given":"Carles"}],"issued":{"date-parts":[["2014"]]}}}],"schema":"https://github.com/citation-style-language/schema/raw/master/csl-citation.json"} </w:instrText>
      </w:r>
      <w:r w:rsidR="00B45D00">
        <w:fldChar w:fldCharType="separate"/>
      </w:r>
      <w:r w:rsidR="00B45D00" w:rsidRPr="00B45D00">
        <w:rPr>
          <w:rFonts w:ascii="Calibri"/>
          <w:lang w:val="en-US"/>
        </w:rPr>
        <w:t>(Townsend, Davidson, Akiba, &amp; Cufí, 2014)</w:t>
      </w:r>
      <w:r w:rsidR="00B45D00">
        <w:fldChar w:fldCharType="end"/>
      </w:r>
      <w:r>
        <w:t xml:space="preserve"> state that range could theoretically extend to a maximum range of 30m, in practice a range of 2-5</w:t>
      </w:r>
      <w:r w:rsidR="002E25DC">
        <w:t>m</w:t>
      </w:r>
      <w:r>
        <w:t xml:space="preserve"> was more typical. Taking this typical range, i</w:t>
      </w:r>
      <w:r w:rsidR="002E25DC">
        <w:t>t’s possible that a user could move out of range of the system if they were to walk across a room without bringing their phone.</w:t>
      </w:r>
    </w:p>
    <w:p w14:paraId="10FAD274" w14:textId="77777777" w:rsidR="00520283" w:rsidRDefault="00520283" w:rsidP="00E25163">
      <w:pPr>
        <w:rPr>
          <w:i/>
        </w:rPr>
      </w:pPr>
    </w:p>
    <w:p w14:paraId="1C0F233D" w14:textId="0C523D1E" w:rsidR="00520283" w:rsidRDefault="0041683C">
      <w:pPr>
        <w:pStyle w:val="Heading3"/>
        <w:pPrChange w:id="29" w:author="Microsoft Office User" w:date="2017-02-21T22:51:00Z">
          <w:pPr>
            <w:pStyle w:val="Heading2"/>
          </w:pPr>
        </w:pPrChange>
      </w:pPr>
      <w:ins w:id="30" w:author="Karen Young" w:date="2017-02-10T09:17:00Z">
        <w:del w:id="31" w:author="Microsoft Office User" w:date="2017-02-21T22:51:00Z">
          <w:r w:rsidDel="00241975">
            <w:delText xml:space="preserve">(Another subset of FDS above): </w:delText>
          </w:r>
        </w:del>
      </w:ins>
      <w:r w:rsidR="00013EE7">
        <w:t xml:space="preserve">Context Aware </w:t>
      </w:r>
      <w:r w:rsidR="00460A3B">
        <w:t>Systems</w:t>
      </w:r>
    </w:p>
    <w:p w14:paraId="1A9C3DC8" w14:textId="68B31B3C" w:rsidR="002C7C27" w:rsidRPr="0006744B" w:rsidRDefault="0006744B" w:rsidP="00D4086A">
      <w:r>
        <w:t>Context aware systems are those which are ‘built into’ the user</w:t>
      </w:r>
      <w:ins w:id="32" w:author="Karen Young" w:date="2017-02-10T08:47:00Z">
        <w:r w:rsidR="004A0B87">
          <w:t>’</w:t>
        </w:r>
      </w:ins>
      <w:r>
        <w:t xml:space="preserve">s environment and do not require any active participation from the user, such as wearing a </w:t>
      </w:r>
      <w:r w:rsidR="00A2244B">
        <w:t>sensor,</w:t>
      </w:r>
      <w:r>
        <w:t xml:space="preserve"> as the previously presented systems do.</w:t>
      </w:r>
    </w:p>
    <w:p w14:paraId="362C1414" w14:textId="47FD2550" w:rsidR="007F0DC5" w:rsidRDefault="00227594" w:rsidP="000A2131">
      <w:pPr>
        <w:ind w:firstLine="720"/>
      </w:pPr>
      <w:r>
        <w:t>A number of system</w:t>
      </w:r>
      <w:ins w:id="33" w:author="Karen Young" w:date="2017-02-10T08:47:00Z">
        <w:r w:rsidR="004A0B87">
          <w:t>s</w:t>
        </w:r>
      </w:ins>
      <w:r>
        <w:t xml:space="preserve"> have also been documented at both research and commercial stages that use various types of sensors embedded within the floor of a living environment to detect the movement of the user, including any fall events. On</w:t>
      </w:r>
      <w:r w:rsidR="00442447">
        <w:t>e</w:t>
      </w:r>
      <w:r>
        <w:t xml:space="preserve"> such commercial system, SensFloor</w:t>
      </w:r>
      <w:r w:rsidR="00442447">
        <w:t>,</w:t>
      </w:r>
      <w:r>
        <w:t xml:space="preserve"> </w:t>
      </w:r>
      <w:r w:rsidR="00442447">
        <w:t>consists of a textile underlay containing proximity sensors. This underlay is cut to fit the floor dimensions of the room and is placed under the floor covering (linoleum, carpet, tiles etc.). The sensor network communicates wireless</w:t>
      </w:r>
      <w:ins w:id="34" w:author="Karen Young" w:date="2017-02-10T08:47:00Z">
        <w:r w:rsidR="004A0B87">
          <w:t>ly</w:t>
        </w:r>
      </w:ins>
      <w:r w:rsidR="00442447">
        <w:t xml:space="preserve"> with a control box and offers a wide range of features, including fall detection, gait analysis and spill detection. </w:t>
      </w:r>
    </w:p>
    <w:p w14:paraId="0D65DE3A" w14:textId="0055DBB3" w:rsidR="00763F3F" w:rsidRDefault="000E47A4" w:rsidP="00D4086A">
      <w:r>
        <w:tab/>
        <w:t xml:space="preserve">A separate, different floor based system is suggested by Alwan et al. </w:t>
      </w:r>
      <w:r>
        <w:fldChar w:fldCharType="begin"/>
      </w:r>
      <w:r>
        <w:instrText xml:space="preserve"> ADDIN ZOTERO_ITEM CSL_CITATION {"citationID":"3c74hfsnf","properties":{"formattedCitation":"(Alwan et al., 2006)","plainCitation":"(Alwan et al., 2006)"},"citationItems":[{"id":56,"uris":["http://zotero.org/users/3712416/items/8P5VSAZG"],"uri":["http://zotero.org/users/3712416/items/8P5VSAZG"],"itemData":{"id":56,"type":"paper-conference","title":"A Smart and Passive Floor-Vibration Based Fall Detector for Elderly","container-title":"2006 2nd International Conference on Information Communication Technologies","page":"1003-1007","volume":"1","source":"IEEE Xplore","event":"2006 2nd International Conference on Information Communication Technologies","abstract":"Falls are very prevalent among the elderly. They are the second leading cause of unintentional-injury death for people of all ages and the leading cause of death for elders 79 years and older. Studies have shown that the medical outcome of a fall is largely dependent upon the response and rescue time. Hence, a highly accurate automatic fall detector is an important component of the living setting for older adult to expedite and improve the medical care provided to this population. Though there are several kinds of fall detectors currently available, they suffer from various drawbacks. Some of them are intrusive while others require the user to wear and activate the devices, and hence may fail in the event of user non-compliance. This paper describes the working principle and the design of a floor vibration-based fall detector that is completely passive and unobtrusive to the resident. The detector was designed to overcome some of the common drawbacks of the earlier fall detectors. The performance of the detector is evaluated by conducting controlled laboratory tests using anthropomorphic dummies. The results showed 100% fall detection rate with minimum potential for false alarms","DOI":"10.1109/ICTTA.2006.1684511","author":[{"family":"Alwan","given":"M."},{"family":"Rajendran","given":"P. J."},{"family":"Kell","given":"S."},{"family":"Mack","given":"D."},{"family":"Dalal","given":"S."},{"family":"Wolfe","given":"M."},{"family":"Felder","given":"R."}],"issued":{"date-parts":[["2006"]]}}}],"schema":"https://github.com/citation-style-language/schema/raw/master/csl-citation.json"} </w:instrText>
      </w:r>
      <w:r>
        <w:fldChar w:fldCharType="separate"/>
      </w:r>
      <w:r>
        <w:rPr>
          <w:noProof/>
        </w:rPr>
        <w:t>(Alwan et al., 2006)</w:t>
      </w:r>
      <w:r>
        <w:fldChar w:fldCharType="end"/>
      </w:r>
      <w:r>
        <w:t>. This system detects the vibration in a concrete floor caused by a falling person (or in the case of the trial a human analogue dummy). A piezo-electric sensor is used to detect the vibration resulting from the fall, with the system proving to detect 100% of falls in testing., with 0% false alarms.</w:t>
      </w:r>
    </w:p>
    <w:p w14:paraId="635AB1CF" w14:textId="558D4C65" w:rsidR="000E47A4" w:rsidRDefault="000E47A4" w:rsidP="00D4086A">
      <w:r>
        <w:tab/>
        <w:t xml:space="preserve">Both of these system show a lot of promise in terms of fall detection, the first system SensFloor needs to be fitted underneath the floor covering which adds considerably </w:t>
      </w:r>
      <w:ins w:id="35" w:author="Karen Young" w:date="2017-02-10T08:48:00Z">
        <w:r w:rsidR="004A0B87">
          <w:t xml:space="preserve">to </w:t>
        </w:r>
      </w:ins>
      <w:r>
        <w:t>the cost of fitting. The second vibration system also has shown very high accuracy figures and it can be retro fitted although it has only been tested with concrete floors which are typically found in a care home environment. There was no testing available for wooden floors which would be more typically found in a domestic setting.</w:t>
      </w:r>
    </w:p>
    <w:p w14:paraId="7F51986B" w14:textId="69D83988" w:rsidR="002A564F" w:rsidRDefault="000E47A4" w:rsidP="00D4086A">
      <w:r>
        <w:tab/>
      </w:r>
      <w:r w:rsidR="0062094C">
        <w:t xml:space="preserve">Methods making use of audio cues have also been investigated, </w:t>
      </w:r>
      <w:r w:rsidR="006408E7">
        <w:t xml:space="preserve"> Popescu </w:t>
      </w:r>
      <w:r w:rsidR="0086614F">
        <w:fldChar w:fldCharType="begin"/>
      </w:r>
      <w:r w:rsidR="0086614F">
        <w:instrText xml:space="preserve"> ADDIN ZOTERO_ITEM CSL_CITATION {"citationID":"2n4f7nfbt6","properties":{"formattedCitation":"(Popescu &amp; Mahnot, 2009)","plainCitation":"(Popescu &amp; Mahnot, 2009)"},"citationItems":[{"id":37,"uris":["http://zotero.org/users/3712416/items/ICJZBZCR"],"uri":["http://zotero.org/users/3712416/items/ICJZBZCR"],"itemData":{"id":37,"type":"paper-conference","title":"Acoustic fall detection using one-class classifiers","container-title":"2009 Annual International Conference of the IEEE Engineering in Medicine and Biology Society","page":"3505-3508","source":"IEEE Xplore","event":"2009 Annual International Conference of the IEEE Engineering in Medicine and Biology Society","abstract":"Falling represents a major health concern for the elderly. To address this concern we proposed in a previous paper an acoustic fall detection system, FADE, composed of a microphone array and a motion detector. FADE may help the elderly living alone by alerting a caregiver as soon as a fall is detected. A crucial component of FADE is the classification software that labels an event as a fall or part of the daily routine based on its sound signature. A major challenge in the design of the classifier is that it is almost impossible to obtain realistic fall sound signatures for training purposes. To address this problem we investigate a type of classifier, one-class classifier, that requires only examples from one class (i.e., non-fall sounds) for training. In our experiments we used three one-class (OC) classifiers: nearest neighbor (OCNN), SVM (OCSVM) and Gaussian mixture (OCGM). We compared the results of OC to the regular (two-class) classifiers on two datasets.","DOI":"10.1109/IEMBS.2009.5334521","author":[{"family":"Popescu","given":"M."},{"family":"Mahnot","given":"A."}],"issued":{"date-parts":[["2009",9]]}}}],"schema":"https://github.com/citation-style-language/schema/raw/master/csl-citation.json"} </w:instrText>
      </w:r>
      <w:r w:rsidR="0086614F">
        <w:fldChar w:fldCharType="separate"/>
      </w:r>
      <w:r w:rsidR="0086614F">
        <w:rPr>
          <w:noProof/>
        </w:rPr>
        <w:t>(Popescu &amp; Mahnot, 2009)</w:t>
      </w:r>
      <w:r w:rsidR="0086614F">
        <w:fldChar w:fldCharType="end"/>
      </w:r>
      <w:r w:rsidR="0086614F">
        <w:t xml:space="preserve"> </w:t>
      </w:r>
      <w:r w:rsidR="00243F7F">
        <w:t xml:space="preserve">and </w:t>
      </w:r>
      <w:r w:rsidR="002A564F">
        <w:t xml:space="preserve">Li et al. </w:t>
      </w:r>
      <w:r w:rsidR="002A564F">
        <w:fldChar w:fldCharType="begin"/>
      </w:r>
      <w:r w:rsidR="002A564F">
        <w:instrText xml:space="preserve"> ADDIN ZOTERO_ITEM CSL_CITATION {"citationID":"2odh68dh00","properties":{"formattedCitation":"(Li, Zeng, Popescu, &amp; Ho, 2010)","plainCitation":"(Li, Zeng, Popescu, &amp; Ho, 2010)"},"citationItems":[{"id":40,"uris":["http://zotero.org/users/3712416/items/6F2JQ9BI"],"uri":["http://zotero.org/users/3712416/items/6F2JQ9BI"],"itemData":{"id":40,"type":"paper-conference","title":"Acoustic fall detection using a circular microphone array","container-title":"2010 Annual International Conference of the IEEE Engineering in Medicine and Biology","page":"2242-2245","source":"IEEE Xplore","event":"2010 Annual International Conference of the IEEE Engineering in Medicine and Biology","abstract":"Falling is a common health problem for elderly. It is reported that more than one third of adults 65 and older fall each year in the United States. To address the problem, we are currently developing an acoustic fall detection system, FADE, which automatically detects a fall and reports it to the caregiver. In a previous version, FADE used a 3-microphone linear array to eliminate the false alarms produced by sounds produced well above the floor level. To improve the fall detection in noisy and reverberant environments, we replaced the linear array by an 8-microphone circular array that can provide a better 3-D estimation of the sound location. Preliminary experiments show that the sound location estimation performed by the circular array is reliable and robust to interference. We obtained encouraging classification results on a pilot dataset with 55 falls and 120 non-fall sounds.","DOI":"10.1109/IEMBS.2010.5627368","author":[{"family":"Li","given":"Y."},{"family":"Zeng","given":"Z."},{"family":"Popescu","given":"M."},{"family":"Ho","given":"K. C."}],"issued":{"date-parts":[["2010",8]]}}}],"schema":"https://github.com/citation-style-language/schema/raw/master/csl-citation.json"} </w:instrText>
      </w:r>
      <w:r w:rsidR="002A564F">
        <w:fldChar w:fldCharType="separate"/>
      </w:r>
      <w:r w:rsidR="002A564F">
        <w:rPr>
          <w:noProof/>
        </w:rPr>
        <w:t>(Li, Zeng, Popescu, &amp; Ho, 2010)</w:t>
      </w:r>
      <w:r w:rsidR="002A564F">
        <w:fldChar w:fldCharType="end"/>
      </w:r>
      <w:r w:rsidR="002A564F">
        <w:t xml:space="preserve"> both propose methods using arrays of microphones to detect falls.</w:t>
      </w:r>
      <w:r w:rsidR="009D346C">
        <w:t xml:space="preserve"> These systems make use of signal processing to isolate likely fall events. The solution put forward in both these papers also uses a motion detector, and in the event that motion is detected after a fall-like event, it is classified as a false alarm and used to retrain the system to improve future detection. The authors here have not conducted testing to determine the accuracy of their proposed system, additionally they acknowledge that the presence of background noise such as televisions or radios could also pose a significant challenge to the efficacy of the system.</w:t>
      </w:r>
    </w:p>
    <w:p w14:paraId="65927246" w14:textId="6137C11C" w:rsidR="008C2DD4" w:rsidRDefault="00000191" w:rsidP="000A2131">
      <w:pPr>
        <w:ind w:firstLine="720"/>
      </w:pPr>
      <w:r>
        <w:t>Several solutions for fall detection have been put forward using RGB based cameras. Nait-Charif et all</w:t>
      </w:r>
      <w:r w:rsidR="005C1B4F">
        <w:t xml:space="preserve"> </w:t>
      </w:r>
      <w:r w:rsidR="005C1B4F">
        <w:fldChar w:fldCharType="begin"/>
      </w:r>
      <w:r w:rsidR="005C1B4F">
        <w:instrText xml:space="preserve"> ADDIN ZOTERO_ITEM CSL_CITATION {"citationID":"2e0c02rppm","properties":{"formattedCitation":"(Nait-Charif &amp; McKenna, 2004)","plainCitation":"(Nait-Charif &amp; McKenna, 2004)"},"citationItems":[{"id":26,"uris":["http://zotero.org/users/3712416/items/I776I6TI"],"uri":["http://zotero.org/users/3712416/items/I776I6TI"],"itemData":{"id":26,"type":"paper-conference","title":"Activity summarisation and fall detection in a supportive home environment","container-title":"Proceedings of the 17th International Conference on Pattern Recognition, 2004. ICPR 2004.","page":"323-326 Vol.4","volume":"4","source":"IEEE Xplore","event":"Proceedings of the 17th International Conference on Pattern Recognition, 2004. ICPR 2004.","abstract":"Automatic semantic summarisation of human activity and detection of unusual inactivity are useful goals for a vision system operating in a supportive home environment. Learned models of spatial context are used in conjunction with a tracker to achieve these goals. The tracker uses a coarse ellipse model and a particle filter to cope with cluttered scenes with multiple sources of illumination. Summarisation in terms of semantic regions is demonstrated using acted scenes through automatic recovery of the instructions given to the actor. The use of 'unusual inactivity' detection as a cue for fall detection is also demonstrated.","DOI":"10.1109/ICPR.2004.1333768","author":[{"family":"Nait-Charif","given":"H."},{"family":"McKenna","given":"S. J."}],"issued":{"date-parts":[["2004",8]]}}}],"schema":"https://github.com/citation-style-language/schema/raw/master/csl-citation.json"} </w:instrText>
      </w:r>
      <w:r w:rsidR="005C1B4F">
        <w:fldChar w:fldCharType="separate"/>
      </w:r>
      <w:r w:rsidR="005C1B4F">
        <w:rPr>
          <w:noProof/>
        </w:rPr>
        <w:t>(Nait-Charif &amp; McKenna, 2004)</w:t>
      </w:r>
      <w:r w:rsidR="005C1B4F">
        <w:fldChar w:fldCharType="end"/>
      </w:r>
      <w:r>
        <w:t>, suggest a method using a ceiling mounted wide-angle camera looking downwar</w:t>
      </w:r>
      <w:r w:rsidR="00C24991">
        <w:t xml:space="preserve">ds over the room. </w:t>
      </w:r>
      <w:r w:rsidR="008C2DD4">
        <w:t>The use of camera based systems was discussed by Demiris et al.</w:t>
      </w:r>
      <w:r w:rsidR="005C1B4F">
        <w:fldChar w:fldCharType="begin"/>
      </w:r>
      <w:r w:rsidR="005C1B4F">
        <w:instrText xml:space="preserve"> ADDIN ZOTERO_ITEM CSL_CITATION {"citationID":"n5ndjclbn","properties":{"formattedCitation":"(Demiris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5C1B4F">
        <w:fldChar w:fldCharType="separate"/>
      </w:r>
      <w:r w:rsidR="005C1B4F">
        <w:rPr>
          <w:noProof/>
        </w:rPr>
        <w:t>(Demiris et al., 2004)</w:t>
      </w:r>
      <w:r w:rsidR="005C1B4F">
        <w:fldChar w:fldCharType="end"/>
      </w:r>
      <w:r w:rsidR="008C2DD4">
        <w:t xml:space="preserve">, with the </w:t>
      </w:r>
      <w:r w:rsidR="000E6449">
        <w:t>respondents</w:t>
      </w:r>
      <w:r w:rsidR="008C2DD4">
        <w:t xml:space="preserve"> to a survey (adults over 65), stating that the</w:t>
      </w:r>
      <w:r w:rsidR="004C3D2A">
        <w:t xml:space="preserve">y felt the use of a camera would </w:t>
      </w:r>
      <w:r w:rsidR="008C2DD4">
        <w:t xml:space="preserve">be an unacceptable violation of privacy unless the image contained only shadows or outlines to preserve </w:t>
      </w:r>
      <w:r w:rsidR="000E6449">
        <w:t>anonymity</w:t>
      </w:r>
      <w:r w:rsidR="008C2DD4">
        <w:t>.</w:t>
      </w:r>
    </w:p>
    <w:p w14:paraId="2F623621" w14:textId="110700F5" w:rsidR="00FE334B" w:rsidRDefault="00C13361" w:rsidP="00F21E00">
      <w:pPr>
        <w:ind w:firstLine="720"/>
      </w:pPr>
      <w:r>
        <w:t xml:space="preserve"> The study reported that these concerns would be </w:t>
      </w:r>
      <w:del w:id="36" w:author="Karen Young" w:date="2017-02-10T08:49:00Z">
        <w:r w:rsidDel="004A0B87">
          <w:delText xml:space="preserve">exasperated </w:delText>
        </w:r>
      </w:del>
      <w:ins w:id="37" w:author="Karen Young" w:date="2017-02-10T08:49:00Z">
        <w:r w:rsidR="004A0B87">
          <w:t xml:space="preserve">exacerbated </w:t>
        </w:r>
      </w:ins>
      <w:r w:rsidR="00C24991">
        <w:t>if the system was monitored</w:t>
      </w:r>
      <w:r>
        <w:t>, even if the purpose of the monitoring was</w:t>
      </w:r>
      <w:r w:rsidR="00C24991">
        <w:t xml:space="preserve"> </w:t>
      </w:r>
      <w:del w:id="38" w:author="Karen Young" w:date="2017-02-10T08:49:00Z">
        <w:r w:rsidR="00C24991" w:rsidDel="004A0B87">
          <w:delText xml:space="preserve">in order </w:delText>
        </w:r>
      </w:del>
      <w:r w:rsidR="00C24991">
        <w:t>to provide a</w:t>
      </w:r>
      <w:r>
        <w:t>ssistance should it be needed</w:t>
      </w:r>
      <w:r w:rsidR="00C24991">
        <w:t>.</w:t>
      </w:r>
      <w:r w:rsidR="00C87154">
        <w:t xml:space="preserve"> The issue of privacy</w:t>
      </w:r>
      <w:r w:rsidR="00000191">
        <w:t xml:space="preserve">, combined with the rapid drop in price of other methods such </w:t>
      </w:r>
      <w:r w:rsidR="00000191">
        <w:lastRenderedPageBreak/>
        <w:t>as infra red or time of flight based systems mean that RGB may no longer be the most appro</w:t>
      </w:r>
      <w:r w:rsidR="00C87154">
        <w:t>priate method of fall detection</w:t>
      </w:r>
      <w:r w:rsidR="00460A3B">
        <w:t>.</w:t>
      </w:r>
    </w:p>
    <w:p w14:paraId="10366FF0" w14:textId="5E9481F4" w:rsidR="00FE334B" w:rsidRDefault="00F34F9E" w:rsidP="00E25163">
      <w:r>
        <w:tab/>
      </w:r>
      <w:r w:rsidR="00C13361">
        <w:t xml:space="preserve">A </w:t>
      </w:r>
      <w:r w:rsidR="003C1A0B">
        <w:t>depth based system</w:t>
      </w:r>
      <w:r w:rsidR="00C13361">
        <w:t xml:space="preserve"> for fall detection</w:t>
      </w:r>
      <w:r w:rsidR="003C1A0B">
        <w:t xml:space="preserve"> is put forward by Stone &amp; Skubic</w:t>
      </w:r>
      <w:r w:rsidR="005C1B4F">
        <w:t xml:space="preserve"> </w:t>
      </w:r>
      <w:r w:rsidR="005C1B4F">
        <w:fldChar w:fldCharType="begin"/>
      </w:r>
      <w:r w:rsidR="005C1B4F">
        <w:instrText xml:space="preserve"> ADDIN ZOTERO_ITEM CSL_CITATION {"citationID":"736emkje4","properties":{"formattedCitation":"(Stone &amp; Skubic, 2015)","plainCitation":"(Stone &amp; Skubic, 2015)"},"citationItems":[{"id":23,"uris":["http://zotero.org/users/3712416/items/KA9QRISH"],"uri":["http://zotero.org/users/3712416/items/KA9QRISH"],"itemData":{"id":23,"type":"article-journal","title":"Fall Detection in Homes of Older Adults Using the Microsoft Kinect","container-title":"IEEE Journal of Biomedical and Health Informatics","page":"290-301","volume":"19","issue":"1","source":"IEEE Xplore","abstract":"A method for detecting falls in the homes of older adults using the Microsoft Kinect and a two-stage fall detection system is presented. The first stage of the detection system characterizes a person's vertical state in individual depth image frames, and then segments on ground events from the vertical state time series obtained by tracking the person over time. The second stage uses an ensemble of decision trees to compute a confidence that a fall preceded on a ground event. Evaluation was conducted in the actual homes of older adults, using a combined nine years of continuous data collected in 13 apartments. The dataset includes 454 falls, 445 falls performed by trained stunt actors and nine naturally occurring resident falls. The extensive data collection allows for characterization of system performance under real-world conditions to a degree that has not been shown in other studies. Cross validation results are included for standing, sitting, and lying down positions, near (within 4 m) versus far fall locations, and occluded versus not occluded fallers. The method is compared against five state-of-the-art fall detection algorithms and significantly better results are achieved.","DOI":"10.1109/JBHI.2014.2312180","ISSN":"2168-2194","author":[{"family":"Stone","given":"E. E."},{"family":"Skubic","given":"M."}],"issued":{"date-parts":[["2015",1]]}}}],"schema":"https://github.com/citation-style-language/schema/raw/master/csl-citation.json"} </w:instrText>
      </w:r>
      <w:r w:rsidR="005C1B4F">
        <w:fldChar w:fldCharType="separate"/>
      </w:r>
      <w:r w:rsidR="005C1B4F">
        <w:rPr>
          <w:noProof/>
        </w:rPr>
        <w:t>(Stone &amp; Skubic, 2015)</w:t>
      </w:r>
      <w:r w:rsidR="005C1B4F">
        <w:fldChar w:fldCharType="end"/>
      </w:r>
      <w:r w:rsidR="003C1A0B">
        <w:t xml:space="preserve">. The system </w:t>
      </w:r>
      <w:r w:rsidR="008B3B38">
        <w:t>developed</w:t>
      </w:r>
      <w:r w:rsidR="003C1A0B">
        <w:t xml:space="preserve"> makes use </w:t>
      </w:r>
      <w:r w:rsidR="00F40D53">
        <w:t>of a Microsoft Kinect camera. The authors have chosen not to use the available software packages to abstract the Kinect</w:t>
      </w:r>
      <w:ins w:id="39" w:author="Karen Young" w:date="2017-02-10T08:50:00Z">
        <w:r w:rsidR="004A0B87">
          <w:t>’</w:t>
        </w:r>
      </w:ins>
      <w:r w:rsidR="00F40D53">
        <w:t xml:space="preserve">s functionality, and instead have developed their own custom method of tracking the user. </w:t>
      </w:r>
      <w:r w:rsidR="008B3B38">
        <w:t>This system only looks at data from the infrared camera</w:t>
      </w:r>
      <w:r w:rsidR="00CE4BC6">
        <w:t>,</w:t>
      </w:r>
      <w:r w:rsidR="008B3B38">
        <w:t xml:space="preserve"> ren</w:t>
      </w:r>
      <w:r w:rsidR="00CE4BC6">
        <w:t>dering the user as a silhouette and so</w:t>
      </w:r>
      <w:r w:rsidR="008B3B38">
        <w:t xml:space="preserve"> </w:t>
      </w:r>
      <w:r w:rsidR="00C13361">
        <w:t>addressing the privacy concerns previously mentioned</w:t>
      </w:r>
      <w:r w:rsidR="008B3B38">
        <w:t xml:space="preserve">. </w:t>
      </w:r>
      <w:r w:rsidR="00BD6E41">
        <w:t xml:space="preserve">A </w:t>
      </w:r>
      <w:r w:rsidR="008B3B38">
        <w:t>reasonably high level of accuracy</w:t>
      </w:r>
      <w:r w:rsidR="00BD6E41">
        <w:t xml:space="preserve"> was demonstrated for falls occurring within 4 metres of the camera</w:t>
      </w:r>
      <w:r w:rsidR="006E7940">
        <w:t>,</w:t>
      </w:r>
      <w:r w:rsidR="008B3B38">
        <w:t xml:space="preserve"> with fall detection rates of 90% for falls from a standing </w:t>
      </w:r>
      <w:r w:rsidR="00BD6E41">
        <w:t>position,</w:t>
      </w:r>
      <w:r w:rsidR="008B3B38">
        <w:t xml:space="preserve"> 70% for those from a seated position and 71% for those </w:t>
      </w:r>
      <w:r w:rsidR="00BD6E41">
        <w:t>occurring</w:t>
      </w:r>
      <w:r w:rsidR="008B3B38">
        <w:t xml:space="preserve"> from a lying positon</w:t>
      </w:r>
      <w:r w:rsidR="00BD6E41">
        <w:t xml:space="preserve"> with these accuracy figures dropping off for falls occurring more than 4</w:t>
      </w:r>
      <w:r w:rsidR="00C13361">
        <w:t xml:space="preserve"> </w:t>
      </w:r>
      <w:r w:rsidR="00BD6E41">
        <w:t>metres from the system.</w:t>
      </w:r>
      <w:r w:rsidR="006E7940">
        <w:t xml:space="preserve"> These accuracy level</w:t>
      </w:r>
      <w:ins w:id="40" w:author="Karen Young" w:date="2017-02-10T08:50:00Z">
        <w:r w:rsidR="004A0B87">
          <w:t>s</w:t>
        </w:r>
      </w:ins>
      <w:r w:rsidR="006E7940">
        <w:t xml:space="preserve"> demonstrate the promise held by the Kinect for these types of applications, although the system put forward here was somewhat limited in the fact that it was running offline, i.e. the video was recorded and analysed after the fact (the authors state that running online with a PC should be possible, but the results presented are for the offli</w:t>
      </w:r>
      <w:r w:rsidR="00085DDD">
        <w:t>ne system).</w:t>
      </w:r>
      <w:r w:rsidR="00AC7160">
        <w:t xml:space="preserve"> </w:t>
      </w:r>
      <w:r w:rsidR="00C13361">
        <w:t xml:space="preserve">Another, </w:t>
      </w:r>
      <w:r w:rsidR="002A15C6">
        <w:t>obvious, limitation</w:t>
      </w:r>
      <w:r w:rsidR="00C13361">
        <w:t xml:space="preserve"> of the system is that it can only detect a fall in the area that it is monitoring.</w:t>
      </w:r>
    </w:p>
    <w:p w14:paraId="00978C10" w14:textId="77777777" w:rsidR="002F552A" w:rsidRDefault="002F552A" w:rsidP="00E25163">
      <w:pPr>
        <w:rPr>
          <w:ins w:id="41" w:author="Karen Young" w:date="2017-02-10T09:17:00Z"/>
        </w:rPr>
      </w:pPr>
    </w:p>
    <w:p w14:paraId="142B9874" w14:textId="65BF8103" w:rsidR="002F552A" w:rsidRDefault="008F7562">
      <w:pPr>
        <w:pStyle w:val="Heading3"/>
        <w:pPrChange w:id="42" w:author="Microsoft Office User" w:date="2017-02-21T22:52:00Z">
          <w:pPr>
            <w:pStyle w:val="Heading2"/>
          </w:pPr>
        </w:pPrChange>
      </w:pPr>
      <w:r>
        <w:t>Multi-modal systems</w:t>
      </w:r>
    </w:p>
    <w:p w14:paraId="641DBA98" w14:textId="69047207" w:rsidR="006E7940" w:rsidRDefault="00657228" w:rsidP="00E723FD">
      <w:pPr>
        <w:ind w:firstLine="720"/>
      </w:pPr>
      <w:r>
        <w:t xml:space="preserve">There has also been research into the use of multiple methods of detection. Chen et al </w:t>
      </w:r>
      <w:r w:rsidR="005C1B4F">
        <w:fldChar w:fldCharType="begin"/>
      </w:r>
      <w:r w:rsidR="005C1B4F">
        <w:instrText xml:space="preserve"> ADDIN ZOTERO_ITEM CSL_CITATION {"citationID":"1ncam8flkf","properties":{"formattedCitation":"(Chen, Jafari, &amp; Kehtarnavaz, 2015)","plainCitation":"(Chen, Jafari, &amp; Kehtarnavaz, 2015)"},"citationItems":[{"id":19,"uris":["http://zotero.org/users/3712416/items/ECX2BSHE"],"uri":["http://zotero.org/users/3712416/items/ECX2BSHE"],"itemData":{"id":19,"type":"article-journal","title":"Improving Human Action Recognition Using Fusion of Depth Camera and Inertial Sensors","container-title":"IEEE Transactions on Human-Machine Systems","page":"51-61","volume":"45","issue":"1","source":"CrossRef","DOI":"10.1109/THMS.2014.2362520","ISSN":"2168-2291, 2168-2305","author":[{"family":"Chen","given":"Chen"},{"family":"Jafari","given":"Roozbeh"},{"family":"Kehtarnavaz","given":"Nasser"}],"issued":{"date-parts":[["2015",2]]}}}],"schema":"https://github.com/citation-style-language/schema/raw/master/csl-citation.json"} </w:instrText>
      </w:r>
      <w:r w:rsidR="005C1B4F">
        <w:fldChar w:fldCharType="separate"/>
      </w:r>
      <w:r w:rsidR="005C1B4F">
        <w:rPr>
          <w:noProof/>
        </w:rPr>
        <w:t>(Chen, Jafari, &amp; Kehtarnavaz, 2015)</w:t>
      </w:r>
      <w:r w:rsidR="005C1B4F">
        <w:fldChar w:fldCharType="end"/>
      </w:r>
      <w:r>
        <w:t xml:space="preserve"> suggest a method of using a Kinect along with accelerometers. The aim in their research was general human pose recognition</w:t>
      </w:r>
      <w:r w:rsidR="00314604">
        <w:t xml:space="preserve">, rather than just fall recognition as discussed here. Their findings show </w:t>
      </w:r>
      <w:del w:id="43" w:author="Karen Young" w:date="2017-02-10T08:51:00Z">
        <w:r w:rsidR="00314604" w:rsidDel="004A0B87">
          <w:delText xml:space="preserve">that using </w:delText>
        </w:r>
      </w:del>
      <w:r w:rsidR="00314604">
        <w:t>that augmenting the Kinect sensor with an accelerometer greatly increases its accuracy in detecting actions, with the authors reaching accuracy rates ap</w:t>
      </w:r>
      <w:r w:rsidR="0070644C">
        <w:t>proaching 98% for certain poses</w:t>
      </w:r>
      <w:ins w:id="44" w:author="Karen Young" w:date="2017-02-10T08:51:00Z">
        <w:r w:rsidR="004A0B87">
          <w:t>.</w:t>
        </w:r>
      </w:ins>
      <w:del w:id="45" w:author="Karen Young" w:date="2017-02-10T08:51:00Z">
        <w:r w:rsidR="0070644C" w:rsidDel="004A0B87">
          <w:delText>,</w:delText>
        </w:r>
      </w:del>
      <w:r w:rsidR="0070644C">
        <w:t xml:space="preserve"> </w:t>
      </w:r>
      <w:ins w:id="46" w:author="Karen Young" w:date="2017-02-10T08:51:00Z">
        <w:r w:rsidR="004A0B87">
          <w:t>I</w:t>
        </w:r>
      </w:ins>
      <w:del w:id="47" w:author="Karen Young" w:date="2017-02-10T08:51:00Z">
        <w:r w:rsidR="0070644C" w:rsidDel="004A0B87">
          <w:delText>i</w:delText>
        </w:r>
      </w:del>
      <w:r w:rsidR="0070644C">
        <w:t xml:space="preserve">t is also worth pointing out that the </w:t>
      </w:r>
      <w:r w:rsidR="003700BB">
        <w:t>algorithms</w:t>
      </w:r>
      <w:r w:rsidR="0070644C">
        <w:t xml:space="preserve"> used to detect the poses here were reasonably complex, leading to a slight delay in pose recognition, as well as necessitating a powerful computer to run the program </w:t>
      </w:r>
      <w:del w:id="48" w:author="Karen Young" w:date="2017-02-10T08:51:00Z">
        <w:r w:rsidR="0070644C" w:rsidDel="004A0B87">
          <w:delText>on</w:delText>
        </w:r>
      </w:del>
      <w:r w:rsidR="0070644C">
        <w:t xml:space="preserve"> (a PC with an Intel i7 processor).</w:t>
      </w:r>
    </w:p>
    <w:p w14:paraId="31E39E8A" w14:textId="1361E32E" w:rsidR="00D72EE6" w:rsidRDefault="00B268B4" w:rsidP="00E25163">
      <w:r>
        <w:tab/>
        <w:t xml:space="preserve">Kwolek and Kepski </w:t>
      </w:r>
      <w:r w:rsidR="005C1B4F">
        <w:fldChar w:fldCharType="begin"/>
      </w:r>
      <w:r w:rsidR="005C1B4F">
        <w:instrText xml:space="preserve"> ADDIN ZOTERO_ITEM CSL_CITATION {"citationID":"191kg2icna","properties":{"formattedCitation":"(Kwolek &amp; Kepski, 2016)","plainCitation":"(Kwolek &amp; Kepski, 2016)"},"citationItems":[{"id":18,"uris":["http://zotero.org/users/3712416/items/9P3NPDTZ"],"uri":["http://zotero.org/users/3712416/items/9P3NPDTZ"],"itemData":{"id":18,"type":"article-journal","title":"Fuzzy inference-based fall detection using kinect and body-worn accelerometer","container-title":"Applied Soft Computing","page":"305-318","volume":"40","source":"CrossRef","DOI":"10.1016/j.asoc.2015.11.031","ISSN":"15684946","language":"en","author":[{"family":"Kwolek","given":"Bogdan"},{"family":"Kepski","given":"Michal"}],"issued":{"date-parts":[["2016",3]]}}}],"schema":"https://github.com/citation-style-language/schema/raw/master/csl-citation.json"} </w:instrText>
      </w:r>
      <w:r w:rsidR="005C1B4F">
        <w:fldChar w:fldCharType="separate"/>
      </w:r>
      <w:r w:rsidR="005C1B4F">
        <w:rPr>
          <w:noProof/>
        </w:rPr>
        <w:t>(Kwolek &amp; Kepski, 2016)</w:t>
      </w:r>
      <w:r w:rsidR="005C1B4F">
        <w:fldChar w:fldCharType="end"/>
      </w:r>
      <w:r>
        <w:t xml:space="preserve"> put forward a similar approach using a Kinect camera along with an accelerometer to detect a fall us</w:t>
      </w:r>
      <w:r w:rsidR="00193C38">
        <w:t>ing fuzzy logic. The system uses</w:t>
      </w:r>
      <w:r>
        <w:t xml:space="preserve"> both the</w:t>
      </w:r>
      <w:r w:rsidR="00193C38">
        <w:t xml:space="preserve"> depth</w:t>
      </w:r>
      <w:r>
        <w:t xml:space="preserve"> information </w:t>
      </w:r>
      <w:r w:rsidR="00193C38">
        <w:t xml:space="preserve">from </w:t>
      </w:r>
      <w:r>
        <w:t>the camera to relate the position of the body, along with the velocity provided by the accelerometer to determine i</w:t>
      </w:r>
      <w:r w:rsidR="00193C38">
        <w:t>f a fall event was taking place with a higher degree of certainty than either sensor alone could provide.</w:t>
      </w:r>
    </w:p>
    <w:p w14:paraId="4AB89A38" w14:textId="69716435" w:rsidR="00FA063B" w:rsidRDefault="008F7562" w:rsidP="00E25163">
      <w:r>
        <w:tab/>
        <w:t>In the commercial sector Philip have also launched a connected home system specifically aimed at elder care, and allowing people to continue living independently in their own home for as long as possible.</w:t>
      </w:r>
      <w:r w:rsidR="00891CCC">
        <w:t xml:space="preserve"> This system, CareSensus, leverages advances made in the Internet of Things and is made up of a number of sensors monitoring a users movement throughout their home, opening and closing of doors, time spent in bed and even time spent in the the toilet. The data from these sensors is collected by a centralised hub and uploaded via data connection for further analysis. A caregiver can then log on and view the users statistics to see if there is cause for concern.</w:t>
      </w:r>
      <w:r w:rsidR="00281C56">
        <w:t xml:space="preserve"> This system doesn’t explicitly detect a fall, but can be used with Philips’ other pendant based systems in order to do so.</w:t>
      </w:r>
    </w:p>
    <w:p w14:paraId="270127A5" w14:textId="77777777" w:rsidR="00FA063B" w:rsidRDefault="00FA063B" w:rsidP="00E25163"/>
    <w:p w14:paraId="14B37D4F" w14:textId="6E6B59C1" w:rsidR="00217675" w:rsidDel="00241975" w:rsidRDefault="0041683C" w:rsidP="00E25163">
      <w:pPr>
        <w:rPr>
          <w:del w:id="49" w:author="Microsoft Office User" w:date="2017-02-21T22:52:00Z"/>
        </w:rPr>
      </w:pPr>
      <w:ins w:id="50" w:author="Karen Young" w:date="2017-02-10T09:18:00Z">
        <w:del w:id="51" w:author="Microsoft Office User" w:date="2017-02-21T22:52:00Z">
          <w:r w:rsidDel="00241975">
            <w:delText>(Is this a final part of the FDS system approaches?)</w:delText>
          </w:r>
        </w:del>
      </w:ins>
    </w:p>
    <w:p w14:paraId="44DB0515" w14:textId="56BE9BE6" w:rsidR="00217675" w:rsidRDefault="004B0707">
      <w:pPr>
        <w:pStyle w:val="Heading3"/>
        <w:pPrChange w:id="52" w:author="Microsoft Office User" w:date="2017-02-21T22:52:00Z">
          <w:pPr>
            <w:pStyle w:val="Heading2"/>
          </w:pPr>
        </w:pPrChange>
      </w:pPr>
      <w:r>
        <w:t>Comparing Systems</w:t>
      </w:r>
    </w:p>
    <w:p w14:paraId="4E09E233" w14:textId="0F8E8E2A" w:rsidR="004A0B87" w:rsidRPr="002175CC" w:rsidRDefault="009D2E47" w:rsidP="002175CC">
      <w:r>
        <w:t>A brief comparison of the pros and cons of a number of the fall detection methods are outlined below.</w:t>
      </w:r>
      <w:bookmarkStart w:id="53" w:name="_GoBack"/>
      <w:bookmarkEnd w:id="53"/>
    </w:p>
    <w:tbl>
      <w:tblPr>
        <w:tblStyle w:val="TableGrid"/>
        <w:tblW w:w="9566" w:type="dxa"/>
        <w:tblLook w:val="04A0" w:firstRow="1" w:lastRow="0" w:firstColumn="1" w:lastColumn="0" w:noHBand="0" w:noVBand="1"/>
      </w:tblPr>
      <w:tblGrid>
        <w:gridCol w:w="1913"/>
        <w:gridCol w:w="1913"/>
        <w:gridCol w:w="1913"/>
        <w:gridCol w:w="1913"/>
        <w:gridCol w:w="1914"/>
      </w:tblGrid>
      <w:tr w:rsidR="002D3CCC" w14:paraId="78B26AA3" w14:textId="77777777" w:rsidTr="002D3CCC">
        <w:trPr>
          <w:trHeight w:val="494"/>
        </w:trPr>
        <w:tc>
          <w:tcPr>
            <w:tcW w:w="1913" w:type="dxa"/>
          </w:tcPr>
          <w:p w14:paraId="091F932E" w14:textId="21B420B4" w:rsidR="002D3CCC" w:rsidRPr="002D3CCC" w:rsidRDefault="002D3CCC" w:rsidP="002D3CCC">
            <w:pPr>
              <w:jc w:val="center"/>
              <w:rPr>
                <w:b/>
              </w:rPr>
            </w:pPr>
            <w:r w:rsidRPr="002D3CCC">
              <w:rPr>
                <w:b/>
              </w:rPr>
              <w:lastRenderedPageBreak/>
              <w:t>Wearable</w:t>
            </w:r>
          </w:p>
        </w:tc>
        <w:tc>
          <w:tcPr>
            <w:tcW w:w="1913" w:type="dxa"/>
          </w:tcPr>
          <w:p w14:paraId="1B5E03FC" w14:textId="16576CA4" w:rsidR="002D3CCC" w:rsidRPr="002D3CCC" w:rsidRDefault="002D3CCC" w:rsidP="007E501F">
            <w:pPr>
              <w:jc w:val="center"/>
              <w:rPr>
                <w:b/>
              </w:rPr>
            </w:pPr>
            <w:r w:rsidRPr="002D3CCC">
              <w:rPr>
                <w:b/>
              </w:rPr>
              <w:t>Camera</w:t>
            </w:r>
          </w:p>
        </w:tc>
        <w:tc>
          <w:tcPr>
            <w:tcW w:w="1913" w:type="dxa"/>
          </w:tcPr>
          <w:p w14:paraId="00CB9DD6" w14:textId="32EF7B7D" w:rsidR="002D3CCC" w:rsidRPr="002D3CCC" w:rsidRDefault="002D3CCC" w:rsidP="007E501F">
            <w:pPr>
              <w:jc w:val="center"/>
              <w:rPr>
                <w:b/>
              </w:rPr>
            </w:pPr>
            <w:r w:rsidRPr="002D3CCC">
              <w:rPr>
                <w:b/>
              </w:rPr>
              <w:t>3D Camera</w:t>
            </w:r>
          </w:p>
        </w:tc>
        <w:tc>
          <w:tcPr>
            <w:tcW w:w="1913" w:type="dxa"/>
          </w:tcPr>
          <w:p w14:paraId="1E72D291" w14:textId="28612ED2" w:rsidR="002D3CCC" w:rsidRPr="002D3CCC" w:rsidRDefault="002D3CCC" w:rsidP="007E501F">
            <w:pPr>
              <w:jc w:val="center"/>
              <w:rPr>
                <w:b/>
              </w:rPr>
            </w:pPr>
            <w:r w:rsidRPr="002D3CCC">
              <w:rPr>
                <w:b/>
              </w:rPr>
              <w:t>Auditory</w:t>
            </w:r>
          </w:p>
        </w:tc>
        <w:tc>
          <w:tcPr>
            <w:tcW w:w="1914" w:type="dxa"/>
          </w:tcPr>
          <w:p w14:paraId="3604C484" w14:textId="334E01E9" w:rsidR="002D3CCC" w:rsidRPr="002D3CCC" w:rsidRDefault="002D3CCC" w:rsidP="007E501F">
            <w:pPr>
              <w:jc w:val="center"/>
              <w:rPr>
                <w:b/>
              </w:rPr>
            </w:pPr>
            <w:r w:rsidRPr="002D3CCC">
              <w:rPr>
                <w:b/>
              </w:rPr>
              <w:t>Floor/built in</w:t>
            </w:r>
          </w:p>
        </w:tc>
      </w:tr>
      <w:tr w:rsidR="002D3CCC" w14:paraId="74C76D2C" w14:textId="77777777" w:rsidTr="002D3CCC">
        <w:trPr>
          <w:trHeight w:val="2688"/>
        </w:trPr>
        <w:tc>
          <w:tcPr>
            <w:tcW w:w="1913" w:type="dxa"/>
          </w:tcPr>
          <w:p w14:paraId="52AC1665" w14:textId="64F57B9C" w:rsidR="002D3CCC" w:rsidRPr="00B64EE8" w:rsidRDefault="002D3CCC" w:rsidP="002D3CCC">
            <w:pPr>
              <w:jc w:val="center"/>
              <w:rPr>
                <w:color w:val="70AD47" w:themeColor="accent6"/>
              </w:rPr>
            </w:pPr>
            <w:r w:rsidRPr="00B64EE8">
              <w:rPr>
                <w:b/>
                <w:color w:val="70AD47" w:themeColor="accent6"/>
              </w:rPr>
              <w:t>+</w:t>
            </w:r>
            <w:r w:rsidRPr="00B64EE8">
              <w:rPr>
                <w:color w:val="70AD47" w:themeColor="accent6"/>
              </w:rPr>
              <w:t>accurate</w:t>
            </w:r>
          </w:p>
          <w:p w14:paraId="7A822B69" w14:textId="77777777" w:rsidR="002D3CCC" w:rsidRPr="00B64EE8" w:rsidRDefault="002D3CCC" w:rsidP="002D3CCC">
            <w:pPr>
              <w:jc w:val="center"/>
              <w:rPr>
                <w:color w:val="70AD47" w:themeColor="accent6"/>
              </w:rPr>
            </w:pPr>
            <w:r w:rsidRPr="00B64EE8">
              <w:rPr>
                <w:b/>
                <w:color w:val="70AD47" w:themeColor="accent6"/>
              </w:rPr>
              <w:t>+</w:t>
            </w:r>
            <w:r w:rsidRPr="00B64EE8">
              <w:rPr>
                <w:color w:val="70AD47" w:themeColor="accent6"/>
              </w:rPr>
              <w:t>cheap</w:t>
            </w:r>
          </w:p>
          <w:p w14:paraId="72E88D7C" w14:textId="32B44659" w:rsidR="00B64EE8" w:rsidRPr="00B64EE8" w:rsidRDefault="00B64EE8" w:rsidP="00B64EE8">
            <w:pPr>
              <w:jc w:val="center"/>
              <w:rPr>
                <w:color w:val="70AD47" w:themeColor="accent6"/>
              </w:rPr>
            </w:pPr>
            <w:r w:rsidRPr="00B64EE8">
              <w:rPr>
                <w:b/>
                <w:color w:val="70AD47" w:themeColor="accent6"/>
              </w:rPr>
              <w:t>+</w:t>
            </w:r>
            <w:r w:rsidRPr="00B64EE8">
              <w:rPr>
                <w:color w:val="70AD47" w:themeColor="accent6"/>
              </w:rPr>
              <w:t>L</w:t>
            </w:r>
            <w:r w:rsidRPr="00B64EE8">
              <w:rPr>
                <w:color w:val="70AD47" w:themeColor="accent6"/>
              </w:rPr>
              <w:t>ow cost</w:t>
            </w:r>
          </w:p>
          <w:p w14:paraId="4A4B3D4A" w14:textId="77777777" w:rsidR="002D3CCC" w:rsidRPr="00B64EE8" w:rsidRDefault="002D3CCC" w:rsidP="002D3CCC">
            <w:pPr>
              <w:jc w:val="center"/>
              <w:rPr>
                <w:color w:val="FF0000"/>
              </w:rPr>
            </w:pPr>
            <w:r w:rsidRPr="00B64EE8">
              <w:rPr>
                <w:color w:val="FF0000"/>
              </w:rPr>
              <w:t>-must be worn</w:t>
            </w:r>
          </w:p>
          <w:p w14:paraId="437B1C32" w14:textId="616FE60F" w:rsidR="002D3CCC" w:rsidRPr="00B64EE8" w:rsidRDefault="002D3CCC" w:rsidP="002D3CCC">
            <w:pPr>
              <w:jc w:val="center"/>
              <w:rPr>
                <w:color w:val="FF0000"/>
              </w:rPr>
            </w:pPr>
            <w:r w:rsidRPr="00B64EE8">
              <w:rPr>
                <w:b/>
                <w:color w:val="FF0000"/>
              </w:rPr>
              <w:t>-</w:t>
            </w:r>
            <w:r w:rsidR="00B64EE8" w:rsidRPr="00B64EE8">
              <w:rPr>
                <w:color w:val="FF0000"/>
              </w:rPr>
              <w:t>dependant on batteries,</w:t>
            </w:r>
            <w:r w:rsidR="00B64EE8" w:rsidRPr="00B64EE8">
              <w:rPr>
                <w:b/>
                <w:color w:val="FF0000"/>
              </w:rPr>
              <w:t xml:space="preserve"> </w:t>
            </w:r>
            <w:r w:rsidRPr="00B64EE8">
              <w:rPr>
                <w:color w:val="FF0000"/>
              </w:rPr>
              <w:t>must be recharged</w:t>
            </w:r>
          </w:p>
          <w:p w14:paraId="6FB1EC1E" w14:textId="18D80653" w:rsidR="002D3CCC" w:rsidRDefault="002D3CCC" w:rsidP="002D3CCC">
            <w:pPr>
              <w:jc w:val="center"/>
            </w:pPr>
          </w:p>
        </w:tc>
        <w:tc>
          <w:tcPr>
            <w:tcW w:w="1913" w:type="dxa"/>
          </w:tcPr>
          <w:p w14:paraId="59947D62" w14:textId="77777777" w:rsidR="002D3CCC" w:rsidRPr="00B64EE8" w:rsidRDefault="002D3CCC" w:rsidP="00C458DF">
            <w:pPr>
              <w:jc w:val="center"/>
              <w:rPr>
                <w:color w:val="70AD47" w:themeColor="accent6"/>
              </w:rPr>
            </w:pPr>
            <w:r w:rsidRPr="00B64EE8">
              <w:rPr>
                <w:b/>
                <w:color w:val="70AD47" w:themeColor="accent6"/>
              </w:rPr>
              <w:t>+</w:t>
            </w:r>
            <w:r w:rsidRPr="00B64EE8">
              <w:rPr>
                <w:color w:val="70AD47" w:themeColor="accent6"/>
              </w:rPr>
              <w:t>doesn’t need to be worn</w:t>
            </w:r>
          </w:p>
          <w:p w14:paraId="53EA5FF4" w14:textId="6993DE45" w:rsidR="00B64EE8" w:rsidRPr="00B64EE8" w:rsidRDefault="00B64EE8" w:rsidP="00C458DF">
            <w:pPr>
              <w:jc w:val="center"/>
              <w:rPr>
                <w:color w:val="70AD47" w:themeColor="accent6"/>
              </w:rPr>
            </w:pPr>
            <w:r w:rsidRPr="00B64EE8">
              <w:rPr>
                <w:b/>
                <w:color w:val="70AD47" w:themeColor="accent6"/>
              </w:rPr>
              <w:t>+</w:t>
            </w:r>
            <w:r w:rsidRPr="00B64EE8">
              <w:rPr>
                <w:color w:val="70AD47" w:themeColor="accent6"/>
              </w:rPr>
              <w:t>not battery dependant</w:t>
            </w:r>
          </w:p>
          <w:p w14:paraId="2C903B4E" w14:textId="122DA8B7" w:rsidR="00B64EE8" w:rsidRPr="00B64EE8" w:rsidRDefault="00B64EE8" w:rsidP="00B64EE8">
            <w:pPr>
              <w:jc w:val="center"/>
              <w:rPr>
                <w:color w:val="70AD47" w:themeColor="accent6"/>
              </w:rPr>
            </w:pPr>
            <w:r w:rsidRPr="00B64EE8">
              <w:rPr>
                <w:b/>
                <w:color w:val="70AD47" w:themeColor="accent6"/>
              </w:rPr>
              <w:t>+</w:t>
            </w:r>
            <w:r w:rsidRPr="00B64EE8">
              <w:rPr>
                <w:color w:val="70AD47" w:themeColor="accent6"/>
              </w:rPr>
              <w:t>High accuracy</w:t>
            </w:r>
          </w:p>
          <w:p w14:paraId="7CAE4061" w14:textId="63AF89A8" w:rsidR="00B64EE8" w:rsidRPr="00B64EE8" w:rsidRDefault="00B64EE8" w:rsidP="00B64EE8">
            <w:pPr>
              <w:jc w:val="center"/>
              <w:rPr>
                <w:color w:val="70AD47" w:themeColor="accent6"/>
              </w:rPr>
            </w:pPr>
            <w:r w:rsidRPr="00B64EE8">
              <w:rPr>
                <w:b/>
                <w:color w:val="70AD47" w:themeColor="accent6"/>
              </w:rPr>
              <w:t>+</w:t>
            </w:r>
            <w:r w:rsidRPr="00B64EE8">
              <w:rPr>
                <w:color w:val="70AD47" w:themeColor="accent6"/>
              </w:rPr>
              <w:t>Low cost</w:t>
            </w:r>
          </w:p>
          <w:p w14:paraId="17BC3350" w14:textId="44E6189E" w:rsidR="002D3CCC" w:rsidRDefault="002D3CCC" w:rsidP="00C458DF">
            <w:pPr>
              <w:jc w:val="center"/>
            </w:pPr>
            <w:r w:rsidRPr="00B64EE8">
              <w:rPr>
                <w:b/>
                <w:color w:val="FF0000"/>
              </w:rPr>
              <w:t>-</w:t>
            </w:r>
            <w:r w:rsidRPr="00B64EE8">
              <w:rPr>
                <w:color w:val="FF0000"/>
              </w:rPr>
              <w:t>privacy concerns as user clearly visible</w:t>
            </w:r>
          </w:p>
        </w:tc>
        <w:tc>
          <w:tcPr>
            <w:tcW w:w="1913" w:type="dxa"/>
          </w:tcPr>
          <w:p w14:paraId="07234131" w14:textId="248E0E71" w:rsidR="002D3CCC" w:rsidRPr="00B64EE8" w:rsidRDefault="002D3CCC" w:rsidP="00C458DF">
            <w:pPr>
              <w:jc w:val="center"/>
              <w:rPr>
                <w:color w:val="70AD47" w:themeColor="accent6"/>
              </w:rPr>
            </w:pPr>
            <w:r w:rsidRPr="00B64EE8">
              <w:rPr>
                <w:b/>
                <w:color w:val="70AD47" w:themeColor="accent6"/>
              </w:rPr>
              <w:t>+</w:t>
            </w:r>
            <w:r w:rsidRPr="00B64EE8">
              <w:rPr>
                <w:color w:val="70AD47" w:themeColor="accent6"/>
              </w:rPr>
              <w:t>doesn’t need to be worn</w:t>
            </w:r>
          </w:p>
          <w:p w14:paraId="2EA508DF" w14:textId="456A7192" w:rsidR="00B64EE8" w:rsidRPr="00B64EE8" w:rsidRDefault="00B64EE8" w:rsidP="00B64EE8">
            <w:pPr>
              <w:jc w:val="center"/>
              <w:rPr>
                <w:color w:val="70AD47" w:themeColor="accent6"/>
              </w:rPr>
            </w:pPr>
            <w:r w:rsidRPr="00B64EE8">
              <w:rPr>
                <w:b/>
                <w:color w:val="70AD47" w:themeColor="accent6"/>
              </w:rPr>
              <w:t>+</w:t>
            </w:r>
            <w:r w:rsidRPr="00B64EE8">
              <w:rPr>
                <w:color w:val="70AD47" w:themeColor="accent6"/>
              </w:rPr>
              <w:t>not battery dependant</w:t>
            </w:r>
          </w:p>
          <w:p w14:paraId="4BE54550" w14:textId="7C1AD5FD" w:rsidR="00B64EE8" w:rsidRPr="00B64EE8" w:rsidRDefault="00B64EE8" w:rsidP="00B64EE8">
            <w:pPr>
              <w:jc w:val="center"/>
              <w:rPr>
                <w:color w:val="70AD47" w:themeColor="accent6"/>
              </w:rPr>
            </w:pPr>
            <w:r w:rsidRPr="00B64EE8">
              <w:rPr>
                <w:b/>
                <w:color w:val="70AD47" w:themeColor="accent6"/>
              </w:rPr>
              <w:t>+</w:t>
            </w:r>
            <w:r w:rsidRPr="00B64EE8">
              <w:rPr>
                <w:color w:val="70AD47" w:themeColor="accent6"/>
              </w:rPr>
              <w:t>High accuracy</w:t>
            </w:r>
          </w:p>
          <w:p w14:paraId="14049166" w14:textId="211890EF" w:rsidR="00B64EE8" w:rsidRPr="00B64EE8" w:rsidRDefault="00B64EE8" w:rsidP="00B64EE8">
            <w:pPr>
              <w:jc w:val="center"/>
              <w:rPr>
                <w:color w:val="70AD47" w:themeColor="accent6"/>
              </w:rPr>
            </w:pPr>
            <w:r w:rsidRPr="00B64EE8">
              <w:rPr>
                <w:b/>
                <w:color w:val="70AD47" w:themeColor="accent6"/>
              </w:rPr>
              <w:t>+</w:t>
            </w:r>
            <w:r w:rsidRPr="00B64EE8">
              <w:rPr>
                <w:color w:val="70AD47" w:themeColor="accent6"/>
              </w:rPr>
              <w:t>L</w:t>
            </w:r>
            <w:r w:rsidRPr="00B64EE8">
              <w:rPr>
                <w:color w:val="70AD47" w:themeColor="accent6"/>
              </w:rPr>
              <w:t>ow cost</w:t>
            </w:r>
          </w:p>
          <w:p w14:paraId="696F4423" w14:textId="77777777" w:rsidR="002D3CCC" w:rsidRPr="00B64EE8" w:rsidRDefault="002D3CCC" w:rsidP="00C458DF">
            <w:pPr>
              <w:jc w:val="center"/>
              <w:rPr>
                <w:color w:val="70AD47" w:themeColor="accent6"/>
              </w:rPr>
            </w:pPr>
            <w:r w:rsidRPr="00B64EE8">
              <w:rPr>
                <w:b/>
                <w:color w:val="70AD47" w:themeColor="accent6"/>
              </w:rPr>
              <w:t>+</w:t>
            </w:r>
            <w:r w:rsidRPr="00B64EE8">
              <w:rPr>
                <w:color w:val="70AD47" w:themeColor="accent6"/>
              </w:rPr>
              <w:t>3D cameras track users as shapes, preserving privacy</w:t>
            </w:r>
          </w:p>
          <w:p w14:paraId="2A0933A5" w14:textId="649B7900" w:rsidR="00B64EE8" w:rsidRDefault="00B64EE8" w:rsidP="00B64EE8">
            <w:pPr>
              <w:jc w:val="center"/>
            </w:pPr>
          </w:p>
        </w:tc>
        <w:tc>
          <w:tcPr>
            <w:tcW w:w="1913" w:type="dxa"/>
          </w:tcPr>
          <w:p w14:paraId="6D0B3A61" w14:textId="456022BF" w:rsidR="002D3CCC" w:rsidRPr="00B64EE8" w:rsidRDefault="002D3CCC" w:rsidP="00C458DF">
            <w:pPr>
              <w:jc w:val="center"/>
              <w:rPr>
                <w:color w:val="70AD47" w:themeColor="accent6"/>
              </w:rPr>
            </w:pPr>
            <w:r w:rsidRPr="00B64EE8">
              <w:rPr>
                <w:b/>
                <w:color w:val="70AD47" w:themeColor="accent6"/>
              </w:rPr>
              <w:t>+</w:t>
            </w:r>
            <w:r w:rsidR="00B64EE8">
              <w:rPr>
                <w:color w:val="70AD47" w:themeColor="accent6"/>
              </w:rPr>
              <w:t>D</w:t>
            </w:r>
            <w:r w:rsidRPr="00B64EE8">
              <w:rPr>
                <w:color w:val="70AD47" w:themeColor="accent6"/>
              </w:rPr>
              <w:t>oesn’t need to be worn</w:t>
            </w:r>
          </w:p>
          <w:p w14:paraId="1F93B4EC" w14:textId="45B5F332" w:rsidR="00B64EE8" w:rsidRPr="00B64EE8" w:rsidRDefault="00B64EE8" w:rsidP="00B64EE8">
            <w:pPr>
              <w:jc w:val="center"/>
              <w:rPr>
                <w:color w:val="70AD47" w:themeColor="accent6"/>
              </w:rPr>
            </w:pPr>
            <w:r w:rsidRPr="00B64EE8">
              <w:rPr>
                <w:b/>
                <w:color w:val="70AD47" w:themeColor="accent6"/>
              </w:rPr>
              <w:t>+</w:t>
            </w:r>
            <w:r w:rsidRPr="00B64EE8">
              <w:rPr>
                <w:color w:val="70AD47" w:themeColor="accent6"/>
              </w:rPr>
              <w:t>not battery dependant</w:t>
            </w:r>
          </w:p>
          <w:p w14:paraId="62CB85DC" w14:textId="77777777" w:rsidR="002D3CCC" w:rsidRPr="00B64EE8" w:rsidRDefault="002D3CCC" w:rsidP="00C458DF">
            <w:pPr>
              <w:jc w:val="center"/>
              <w:rPr>
                <w:color w:val="FF0000"/>
              </w:rPr>
            </w:pPr>
            <w:r w:rsidRPr="00B64EE8">
              <w:rPr>
                <w:b/>
                <w:color w:val="FF0000"/>
              </w:rPr>
              <w:t>-</w:t>
            </w:r>
            <w:r w:rsidRPr="00B64EE8">
              <w:rPr>
                <w:color w:val="FF0000"/>
              </w:rPr>
              <w:t>difficult to test</w:t>
            </w:r>
          </w:p>
          <w:p w14:paraId="34DB350B" w14:textId="5685460B" w:rsidR="002D3CCC" w:rsidRPr="00B64EE8" w:rsidRDefault="002D3CCC" w:rsidP="00C458DF">
            <w:pPr>
              <w:jc w:val="center"/>
              <w:rPr>
                <w:color w:val="FF0000"/>
              </w:rPr>
            </w:pPr>
            <w:r w:rsidRPr="00B64EE8">
              <w:rPr>
                <w:b/>
                <w:color w:val="FF0000"/>
              </w:rPr>
              <w:t>-</w:t>
            </w:r>
            <w:r w:rsidRPr="00B64EE8">
              <w:rPr>
                <w:color w:val="FF0000"/>
              </w:rPr>
              <w:t xml:space="preserve">potential </w:t>
            </w:r>
            <w:r w:rsidR="00C458DF" w:rsidRPr="00B64EE8">
              <w:rPr>
                <w:color w:val="FF0000"/>
              </w:rPr>
              <w:t xml:space="preserve">  </w:t>
            </w:r>
            <w:r w:rsidRPr="00B64EE8">
              <w:rPr>
                <w:color w:val="FF0000"/>
              </w:rPr>
              <w:t>difficulties with background noise, tv/radio etc</w:t>
            </w:r>
            <w:r w:rsidR="0051489C" w:rsidRPr="00B64EE8">
              <w:rPr>
                <w:color w:val="FF0000"/>
              </w:rPr>
              <w:t>.</w:t>
            </w:r>
          </w:p>
          <w:p w14:paraId="3E0F0188" w14:textId="66A1ECED" w:rsidR="002D3CCC" w:rsidRDefault="002D3CCC" w:rsidP="00E25163"/>
        </w:tc>
        <w:tc>
          <w:tcPr>
            <w:tcW w:w="1914" w:type="dxa"/>
          </w:tcPr>
          <w:p w14:paraId="0EB98328" w14:textId="05B535BB" w:rsidR="002D3CCC" w:rsidRPr="00B64EE8" w:rsidRDefault="0070542B" w:rsidP="00C458DF">
            <w:pPr>
              <w:jc w:val="center"/>
              <w:rPr>
                <w:color w:val="70AD47" w:themeColor="accent6"/>
              </w:rPr>
            </w:pPr>
            <w:r w:rsidRPr="00B64EE8">
              <w:rPr>
                <w:b/>
                <w:color w:val="70AD47" w:themeColor="accent6"/>
              </w:rPr>
              <w:t>+</w:t>
            </w:r>
            <w:r w:rsidR="00B64EE8" w:rsidRPr="00B64EE8">
              <w:rPr>
                <w:color w:val="70AD47" w:themeColor="accent6"/>
              </w:rPr>
              <w:t>D</w:t>
            </w:r>
            <w:r w:rsidRPr="00B64EE8">
              <w:rPr>
                <w:color w:val="70AD47" w:themeColor="accent6"/>
              </w:rPr>
              <w:t>oesn’t need to be worn by user</w:t>
            </w:r>
          </w:p>
          <w:p w14:paraId="74BA434B" w14:textId="50BA375A" w:rsidR="0070542B" w:rsidRPr="00B64EE8" w:rsidRDefault="0070542B" w:rsidP="00C458DF">
            <w:pPr>
              <w:jc w:val="center"/>
              <w:rPr>
                <w:color w:val="70AD47" w:themeColor="accent6"/>
              </w:rPr>
            </w:pPr>
            <w:r w:rsidRPr="00B64EE8">
              <w:rPr>
                <w:b/>
                <w:color w:val="70AD47" w:themeColor="accent6"/>
              </w:rPr>
              <w:t>+</w:t>
            </w:r>
            <w:r w:rsidR="00B64EE8" w:rsidRPr="00B64EE8">
              <w:rPr>
                <w:color w:val="70AD47" w:themeColor="accent6"/>
              </w:rPr>
              <w:t>U</w:t>
            </w:r>
            <w:r w:rsidRPr="00B64EE8">
              <w:rPr>
                <w:color w:val="70AD47" w:themeColor="accent6"/>
              </w:rPr>
              <w:t>sing multiple built in sensors can achieve advanced analytics</w:t>
            </w:r>
          </w:p>
          <w:p w14:paraId="703FA7B1" w14:textId="108AE944" w:rsidR="00B64EE8" w:rsidRPr="00B64EE8" w:rsidRDefault="00B64EE8" w:rsidP="00B64EE8">
            <w:pPr>
              <w:jc w:val="center"/>
              <w:rPr>
                <w:color w:val="70AD47" w:themeColor="accent6"/>
              </w:rPr>
            </w:pPr>
            <w:r w:rsidRPr="00B64EE8">
              <w:rPr>
                <w:b/>
                <w:color w:val="70AD47" w:themeColor="accent6"/>
              </w:rPr>
              <w:t>+</w:t>
            </w:r>
            <w:r w:rsidRPr="00B64EE8">
              <w:rPr>
                <w:color w:val="70AD47" w:themeColor="accent6"/>
              </w:rPr>
              <w:t>not battery dependant</w:t>
            </w:r>
          </w:p>
          <w:p w14:paraId="4FB19338" w14:textId="3DA2753B" w:rsidR="005D2EF9" w:rsidRPr="00B64EE8" w:rsidRDefault="005D2EF9" w:rsidP="00C458DF">
            <w:pPr>
              <w:jc w:val="center"/>
              <w:rPr>
                <w:color w:val="70AD47" w:themeColor="accent6"/>
              </w:rPr>
            </w:pPr>
            <w:r w:rsidRPr="00B64EE8">
              <w:rPr>
                <w:b/>
                <w:color w:val="70AD47" w:themeColor="accent6"/>
              </w:rPr>
              <w:t>+</w:t>
            </w:r>
            <w:r w:rsidR="00B64EE8" w:rsidRPr="00B64EE8">
              <w:rPr>
                <w:color w:val="70AD47" w:themeColor="accent6"/>
              </w:rPr>
              <w:t>H</w:t>
            </w:r>
            <w:r w:rsidRPr="00B64EE8">
              <w:rPr>
                <w:color w:val="70AD47" w:themeColor="accent6"/>
              </w:rPr>
              <w:t>igh accuracy</w:t>
            </w:r>
          </w:p>
          <w:p w14:paraId="60BA87E9" w14:textId="3B1DF407" w:rsidR="0070542B" w:rsidRPr="0070542B" w:rsidRDefault="0070542B" w:rsidP="00C458DF">
            <w:pPr>
              <w:jc w:val="center"/>
            </w:pPr>
            <w:r w:rsidRPr="005D2EF9">
              <w:rPr>
                <w:b/>
              </w:rPr>
              <w:t>-</w:t>
            </w:r>
            <w:r w:rsidR="005D2EF9" w:rsidRPr="00B64EE8">
              <w:rPr>
                <w:color w:val="FF0000"/>
              </w:rPr>
              <w:t xml:space="preserve">High fitting cost: </w:t>
            </w:r>
            <w:r w:rsidRPr="00B64EE8">
              <w:rPr>
                <w:color w:val="FF0000"/>
              </w:rPr>
              <w:t>must be built into environment</w:t>
            </w:r>
          </w:p>
        </w:tc>
      </w:tr>
    </w:tbl>
    <w:p w14:paraId="565CDCEE" w14:textId="77777777" w:rsidR="00EF4B03" w:rsidRDefault="00EF4B03" w:rsidP="00E25163"/>
    <w:p w14:paraId="43948C53" w14:textId="77777777" w:rsidR="00EF4B03" w:rsidRDefault="00EF4B03" w:rsidP="00E25163"/>
    <w:p w14:paraId="34D81B47" w14:textId="77777777" w:rsidR="00EF4B03" w:rsidRDefault="00EF4B03" w:rsidP="00E25163">
      <w:pPr>
        <w:rPr>
          <w:ins w:id="54" w:author="Microsoft Office User" w:date="2017-02-21T22:52:00Z"/>
        </w:rPr>
      </w:pPr>
    </w:p>
    <w:p w14:paraId="0818231E" w14:textId="5FF9FC59" w:rsidR="00241975" w:rsidRPr="00241975" w:rsidRDefault="00DC5D04">
      <w:pPr>
        <w:pStyle w:val="Heading2"/>
        <w:rPr>
          <w:ins w:id="55" w:author="Karen Young" w:date="2017-02-10T09:19:00Z"/>
        </w:rPr>
        <w:pPrChange w:id="56" w:author="Microsoft Office User" w:date="2017-02-21T22:52:00Z">
          <w:pPr/>
        </w:pPrChange>
      </w:pPr>
      <w:r>
        <w:t>Adoption of Fall Detection Systems</w:t>
      </w:r>
    </w:p>
    <w:p w14:paraId="09CE1B0E" w14:textId="5A5C22CF" w:rsidR="0041683C" w:rsidRDefault="000F2B9E" w:rsidP="00E25163">
      <w:r>
        <w:t>There are a number of reasons why a fall detection system may not be adopted by a user. T</w:t>
      </w:r>
      <w:r w:rsidR="00F21059">
        <w:t>hese reasons are outlined below.</w:t>
      </w:r>
    </w:p>
    <w:p w14:paraId="09B32BE7" w14:textId="77777777" w:rsidR="00E02D28" w:rsidRDefault="00E02D28" w:rsidP="00E25163"/>
    <w:p w14:paraId="43A69336" w14:textId="39322478" w:rsidR="00A848C9" w:rsidRDefault="008B6A26">
      <w:pPr>
        <w:pStyle w:val="Heading3"/>
        <w:pPrChange w:id="57" w:author="Microsoft Office User" w:date="2017-02-21T22:53:00Z">
          <w:pPr>
            <w:pStyle w:val="Heading2"/>
          </w:pPr>
        </w:pPrChange>
      </w:pPr>
      <w:r>
        <w:t>System Accuracy</w:t>
      </w:r>
    </w:p>
    <w:p w14:paraId="6431BABF" w14:textId="4D3FD909" w:rsidR="007D37D5" w:rsidRDefault="00A848C9" w:rsidP="00A848C9">
      <w:r>
        <w:t>Noury et al</w:t>
      </w:r>
      <w:r w:rsidR="005056FB">
        <w:t>.</w:t>
      </w:r>
      <w:r>
        <w:t xml:space="preserve"> </w:t>
      </w:r>
      <w:r w:rsidR="005C1B4F">
        <w:fldChar w:fldCharType="begin"/>
      </w:r>
      <w:r w:rsidR="005C1B4F">
        <w:instrText xml:space="preserve"> ADDIN ZOTERO_ITEM CSL_CITATION {"citationID":"njvck6su0","properties":{"formattedCitation":"(Noury et al., 2007)","plainCitation":"(Noury et al., 2007)"},"citationItems":[{"id":32,"uris":["http://zotero.org/users/3712416/items/3P9KC5VZ"],"uri":["http://zotero.org/users/3712416/items/3P9KC5VZ"],"itemData":{"id":32,"type":"paper-conference","title":"Fall detection - Principles and Methods","container-title":"2007 29th Annual International Conference of the IEEE Engineering in Medicine and Biology Society","page":"1663-1666","source":"IEEE Xplore","event":"2007 29th Annual International Conference of the IEEE Engineering in Medicine and Biology Society","abstract":"Fall detection of the elderly is a major public health problem. Thus it has generated a wide range of applied research and prompted the development of telemonitoring systems to enable the early diagnosis of fall conditions. This article is a survey of systems, algorithms and sensors, for the automatic early detection of the fall of elderly persons. It points out the difficulty to compare the performances of the different systems due to the lack of a common framework. It then proposes a procedure for this evaluation.","DOI":"10.1109/IEMBS.2007.4352627","author":[{"family":"Noury","given":"N."},{"family":"Fleury","given":"A."},{"family":"Rumeau","given":"P."},{"family":"Bourke","given":"A. K."},{"family":"Laighin","given":"G. O."},{"family":"Rialle","given":"V."},{"family":"Lundy","given":"J. E."}],"issued":{"date-parts":[["2007",8]]}}}],"schema":"https://github.com/citation-style-language/schema/raw/master/csl-citation.json"} </w:instrText>
      </w:r>
      <w:r w:rsidR="005C1B4F">
        <w:fldChar w:fldCharType="separate"/>
      </w:r>
      <w:r w:rsidR="005C1B4F">
        <w:rPr>
          <w:noProof/>
        </w:rPr>
        <w:t>(Noury et al., 2007)</w:t>
      </w:r>
      <w:r w:rsidR="005C1B4F">
        <w:fldChar w:fldCharType="end"/>
      </w:r>
      <w:r>
        <w:t>highlight that one of the major barriers to the</w:t>
      </w:r>
      <w:r w:rsidR="005056FB">
        <w:t xml:space="preserve"> widespread</w:t>
      </w:r>
      <w:r>
        <w:t xml:space="preserve"> adoption </w:t>
      </w:r>
      <w:r w:rsidR="005056FB">
        <w:t xml:space="preserve">of fall detection systems </w:t>
      </w:r>
      <w:r>
        <w:t xml:space="preserve">is </w:t>
      </w:r>
      <w:r w:rsidR="006E347E">
        <w:t xml:space="preserve">their level of accuracy. A fall detection system needs to accurately detect any real falls, but also needs to be able to distinguish between real falls </w:t>
      </w:r>
      <w:r w:rsidR="005056FB">
        <w:t>and normal movements. A</w:t>
      </w:r>
      <w:r w:rsidR="006E347E">
        <w:t xml:space="preserve"> system which registers false positives will quickly become an annoyance to both the user and any person responding to the false positives.</w:t>
      </w:r>
      <w:r w:rsidR="005056FB">
        <w:t xml:space="preserve"> The authors highlight that there is no consensus on how to measure the accuracy of fall detection</w:t>
      </w:r>
      <w:del w:id="58" w:author="Karen Young" w:date="2017-02-10T08:53:00Z">
        <w:r w:rsidR="005056FB" w:rsidDel="004A0B87">
          <w:delText>s</w:delText>
        </w:r>
      </w:del>
      <w:r w:rsidR="005056FB">
        <w:t xml:space="preserve"> systems and because of this it is very difficult to compare systems against one another or to determine how the tests carried out compare to real life situations. </w:t>
      </w:r>
      <w:r w:rsidR="00474EC6">
        <w:t xml:space="preserve">Igual et al </w:t>
      </w:r>
      <w:r w:rsidR="005C1B4F">
        <w:fldChar w:fldCharType="begin"/>
      </w:r>
      <w:r w:rsidR="005C1B4F">
        <w:instrText xml:space="preserve"> ADDIN ZOTERO_ITEM CSL_CITATION {"citationID":"okrpuni47","properties":{"formattedCitation":"(Igual, Medrano, &amp; Plaza, 2013)","plainCitation":"(Igual, Medrano, &amp; Plaza, 2013)"},"citationItems":[{"id":17,"uris":["http://zotero.org/users/3712416/items/X6DJCVN6"],"uri":["http://zotero.org/users/3712416/items/X6DJCVN6"],"itemData":{"id":17,"type":"article-journal","title":"Challenges, issues and trends in fall detection systems","container-title":"Biomedical engineering online","page":"66","volume":"12","issue":"1","source":"Google Scholar","author":[{"family":"Igual","given":"Raul"},{"family":"Medrano","given":"Carlos"},{"family":"Plaza","given":"Inmaculada"}],"issued":{"date-parts":[["2013"]]}}}],"schema":"https://github.com/citation-style-language/schema/raw/master/csl-citation.json"} </w:instrText>
      </w:r>
      <w:r w:rsidR="005C1B4F">
        <w:fldChar w:fldCharType="separate"/>
      </w:r>
      <w:r w:rsidR="005C1B4F">
        <w:rPr>
          <w:noProof/>
        </w:rPr>
        <w:t>(Igual, Medrano, &amp; Plaza, 2013)</w:t>
      </w:r>
      <w:r w:rsidR="005C1B4F">
        <w:fldChar w:fldCharType="end"/>
      </w:r>
      <w:r w:rsidR="00474EC6">
        <w:t xml:space="preserve"> also point out that typically when fall detection systems are tested, the test subjects used are very rarely the group at which they are aimed, due to the inherent danger of a fall to a</w:t>
      </w:r>
      <w:del w:id="59" w:author="Karen Young" w:date="2017-02-10T08:54:00Z">
        <w:r w:rsidR="00474EC6" w:rsidDel="00322878">
          <w:delText>n</w:delText>
        </w:r>
      </w:del>
      <w:r w:rsidR="00474EC6">
        <w:t xml:space="preserve"> vulnerable or elderly person. Tests are carried out using younger people simulating falls, and as such the</w:t>
      </w:r>
      <w:ins w:id="60" w:author="Karen Young" w:date="2017-02-10T08:54:00Z">
        <w:r w:rsidR="00322878">
          <w:t>re</w:t>
        </w:r>
      </w:ins>
      <w:del w:id="61" w:author="Karen Young" w:date="2017-02-10T08:54:00Z">
        <w:r w:rsidR="00474EC6" w:rsidDel="00322878">
          <w:delText>ir</w:delText>
        </w:r>
      </w:del>
      <w:r w:rsidR="00474EC6">
        <w:t xml:space="preserve"> may be a difference in the nature of these falls and the real falls as experienced by a vulnerable person. </w:t>
      </w:r>
    </w:p>
    <w:p w14:paraId="62D6151D" w14:textId="77777777" w:rsidR="007D37D5" w:rsidRDefault="007D37D5" w:rsidP="00A848C9"/>
    <w:p w14:paraId="773E0A7B" w14:textId="77777777" w:rsidR="00C04C38" w:rsidRDefault="00C04C38" w:rsidP="00A848C9"/>
    <w:p w14:paraId="2224B2C1" w14:textId="0995D9F6" w:rsidR="005056FB" w:rsidRDefault="005056FB" w:rsidP="00A848C9">
      <w:r>
        <w:t>They propose two metrics:</w:t>
      </w:r>
    </w:p>
    <w:p w14:paraId="7B6A0CE0" w14:textId="77777777" w:rsidR="005056FB" w:rsidRDefault="005056FB" w:rsidP="00A848C9"/>
    <w:p w14:paraId="1FAF4EF8" w14:textId="25760689" w:rsidR="005056FB" w:rsidRDefault="005056FB" w:rsidP="00351EC1">
      <w:pPr>
        <w:pStyle w:val="ListParagraph"/>
        <w:numPr>
          <w:ilvl w:val="0"/>
          <w:numId w:val="2"/>
        </w:numPr>
      </w:pPr>
      <w:r>
        <w:t>Sensitivity: whether the system can detect all real fall events</w:t>
      </w:r>
      <w:ins w:id="62" w:author="Karen Young" w:date="2017-02-10T08:54:00Z">
        <w:r w:rsidR="00322878">
          <w:t>.</w:t>
        </w:r>
      </w:ins>
    </w:p>
    <w:p w14:paraId="23754C26" w14:textId="77777777" w:rsidR="005056FB" w:rsidRDefault="005056FB" w:rsidP="00A848C9"/>
    <w:p w14:paraId="521280A5" w14:textId="10BE75C2" w:rsidR="005056FB" w:rsidRDefault="005056FB" w:rsidP="00351EC1">
      <w:pPr>
        <w:pStyle w:val="ListParagraph"/>
        <w:numPr>
          <w:ilvl w:val="0"/>
          <w:numId w:val="2"/>
        </w:numPr>
      </w:pPr>
      <w:r>
        <w:t>Specificity: whether the system can discern between real falls and actions which look like falls.</w:t>
      </w:r>
    </w:p>
    <w:p w14:paraId="073CC6D1" w14:textId="77777777" w:rsidR="00EF0070" w:rsidRDefault="00EF0070" w:rsidP="00A848C9"/>
    <w:p w14:paraId="41A3E731" w14:textId="51FE83C1" w:rsidR="00EF0070" w:rsidRDefault="00EF0070" w:rsidP="00A848C9">
      <w:r>
        <w:lastRenderedPageBreak/>
        <w:t>The authors also put forward a suite of tests to evaluate a fall detection system, which is shown below:</w:t>
      </w:r>
    </w:p>
    <w:p w14:paraId="6D78C830" w14:textId="77777777" w:rsidR="00E06186" w:rsidRDefault="00E06186" w:rsidP="00E06186">
      <w:pPr>
        <w:keepNext/>
        <w:jc w:val="center"/>
      </w:pPr>
      <w:r>
        <w:rPr>
          <w:noProof/>
          <w:lang w:val="en-US"/>
        </w:rPr>
        <w:drawing>
          <wp:inline distT="0" distB="0" distL="0" distR="0" wp14:anchorId="31A6C4E8" wp14:editId="294CF7AF">
            <wp:extent cx="3402428" cy="3416018"/>
            <wp:effectExtent l="0" t="0" r="1270" b="0"/>
            <wp:docPr id="1" name="Picture 1" descr="../../../../../Users/ronancorrigan/Desktop/Screen%20Shot%20201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nancorrigan/Desktop/Screen%20Shot%202017-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664" cy="3421275"/>
                    </a:xfrm>
                    <a:prstGeom prst="rect">
                      <a:avLst/>
                    </a:prstGeom>
                    <a:noFill/>
                    <a:ln>
                      <a:noFill/>
                    </a:ln>
                  </pic:spPr>
                </pic:pic>
              </a:graphicData>
            </a:graphic>
          </wp:inline>
        </w:drawing>
      </w:r>
    </w:p>
    <w:p w14:paraId="4169CC9F" w14:textId="5E41DBB4" w:rsidR="009A13C2" w:rsidRDefault="00E06186" w:rsidP="001D7E9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Noury et al. Fall detection evaluation criteria. Figure from Noury et al., 2007</w:t>
      </w:r>
    </w:p>
    <w:p w14:paraId="12DBDA03" w14:textId="2456C4C5" w:rsidR="009A13C2" w:rsidRDefault="008E6B2B">
      <w:pPr>
        <w:pStyle w:val="Heading3"/>
        <w:pPrChange w:id="63" w:author="Microsoft Office User" w:date="2017-02-21T22:53:00Z">
          <w:pPr>
            <w:pStyle w:val="Heading2"/>
          </w:pPr>
        </w:pPrChange>
      </w:pPr>
      <w:r>
        <w:t>Ethical Concerns</w:t>
      </w:r>
    </w:p>
    <w:p w14:paraId="2A5F1ED8" w14:textId="0DC7B597" w:rsidR="009A13C2" w:rsidRDefault="008E6B2B" w:rsidP="00BD6BEB">
      <w:pPr>
        <w:pStyle w:val="Heading2"/>
        <w:numPr>
          <w:ilvl w:val="0"/>
          <w:numId w:val="0"/>
        </w:numPr>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There are several ethical </w:t>
      </w:r>
      <w:r w:rsidR="00F73BB4">
        <w:rPr>
          <w:rFonts w:asciiTheme="minorHAnsi" w:eastAsiaTheme="minorEastAsia" w:hAnsiTheme="minorHAnsi" w:cstheme="minorBidi"/>
          <w:color w:val="auto"/>
          <w:sz w:val="24"/>
          <w:szCs w:val="24"/>
        </w:rPr>
        <w:t>concerns</w:t>
      </w:r>
      <w:r>
        <w:rPr>
          <w:rFonts w:asciiTheme="minorHAnsi" w:eastAsiaTheme="minorEastAsia" w:hAnsiTheme="minorHAnsi" w:cstheme="minorBidi"/>
          <w:color w:val="auto"/>
          <w:sz w:val="24"/>
          <w:szCs w:val="24"/>
        </w:rPr>
        <w:t xml:space="preserve"> surrounding the use of fall detection systems</w:t>
      </w:r>
      <w:r w:rsidR="004179B3">
        <w:rPr>
          <w:rFonts w:asciiTheme="minorHAnsi" w:eastAsiaTheme="minorEastAsia" w:hAnsiTheme="minorHAnsi" w:cstheme="minorBidi"/>
          <w:color w:val="auto"/>
          <w:sz w:val="24"/>
          <w:szCs w:val="24"/>
        </w:rPr>
        <w:t xml:space="preserve">. </w:t>
      </w:r>
      <w:r w:rsidR="00FF0D42">
        <w:rPr>
          <w:rFonts w:asciiTheme="minorHAnsi" w:eastAsiaTheme="minorEastAsia" w:hAnsiTheme="minorHAnsi" w:cstheme="minorBidi"/>
          <w:color w:val="auto"/>
          <w:sz w:val="24"/>
          <w:szCs w:val="24"/>
        </w:rPr>
        <w:t xml:space="preserve">Ganyo </w:t>
      </w:r>
      <w:r w:rsidR="00FF0D42">
        <w:rPr>
          <w:rFonts w:asciiTheme="minorHAnsi" w:eastAsiaTheme="minorEastAsia" w:hAnsiTheme="minorHAnsi" w:cstheme="minorBidi"/>
          <w:color w:val="auto"/>
          <w:sz w:val="24"/>
          <w:szCs w:val="24"/>
        </w:rPr>
        <w:fldChar w:fldCharType="begin"/>
      </w:r>
      <w:r w:rsidR="00FF0D42">
        <w:rPr>
          <w:rFonts w:asciiTheme="minorHAnsi" w:eastAsiaTheme="minorEastAsia" w:hAnsiTheme="minorHAnsi" w:cstheme="minorBidi"/>
          <w:color w:val="auto"/>
          <w:sz w:val="24"/>
          <w:szCs w:val="24"/>
        </w:rPr>
        <w:instrText xml:space="preserve"> ADDIN ZOTERO_ITEM CSL_CITATION {"citationID":"dn5cg1mlq","properties":{"formattedCitation":"(Ganyo, 2011)","plainCitation":"(Ganyo, 2011)"},"citationItems":[{"id":45,"uris":["http://zotero.org/users/3712416/items/XWTZ4D2Z"],"uri":["http://zotero.org/users/3712416/items/XWTZ4D2Z"],"itemData":{"id":45,"type":"article-journal","title":"Ethical issues in the use of fall detectors","container-title":"Ageing and Society","page":"1350-1367","volume":"31","issue":"8","DOI":"10.1017/S0144686X10001443","ISSN":"0144-686X","journalAbbreviation":"AGEING SOC","language":"eng","author":[{"family":"Ganyo","given":"Michelle"}],"issued":{"date-parts":[["2011"]]}}}],"schema":"https://github.com/citation-style-language/schema/raw/master/csl-citation.json"} </w:instrText>
      </w:r>
      <w:r w:rsidR="00FF0D42">
        <w:rPr>
          <w:rFonts w:asciiTheme="minorHAnsi" w:eastAsiaTheme="minorEastAsia" w:hAnsiTheme="minorHAnsi" w:cstheme="minorBidi"/>
          <w:color w:val="auto"/>
          <w:sz w:val="24"/>
          <w:szCs w:val="24"/>
        </w:rPr>
        <w:fldChar w:fldCharType="separate"/>
      </w:r>
      <w:r w:rsidR="00FF0D42">
        <w:rPr>
          <w:rFonts w:asciiTheme="minorHAnsi" w:eastAsiaTheme="minorEastAsia" w:hAnsiTheme="minorHAnsi" w:cstheme="minorBidi"/>
          <w:noProof/>
          <w:color w:val="auto"/>
          <w:sz w:val="24"/>
          <w:szCs w:val="24"/>
        </w:rPr>
        <w:t>(Ganyo, 2011)</w:t>
      </w:r>
      <w:r w:rsidR="00FF0D42">
        <w:rPr>
          <w:rFonts w:asciiTheme="minorHAnsi" w:eastAsiaTheme="minorEastAsia" w:hAnsiTheme="minorHAnsi" w:cstheme="minorBidi"/>
          <w:color w:val="auto"/>
          <w:sz w:val="24"/>
          <w:szCs w:val="24"/>
        </w:rPr>
        <w:fldChar w:fldCharType="end"/>
      </w:r>
      <w:r w:rsidR="00FF0D42">
        <w:rPr>
          <w:rFonts w:asciiTheme="minorHAnsi" w:eastAsiaTheme="minorEastAsia" w:hAnsiTheme="minorHAnsi" w:cstheme="minorBidi"/>
          <w:color w:val="auto"/>
          <w:sz w:val="24"/>
          <w:szCs w:val="24"/>
        </w:rPr>
        <w:t>, points out that when considering any fall detection system it is important to weigh up the im</w:t>
      </w:r>
      <w:r w:rsidR="00711F6F">
        <w:rPr>
          <w:rFonts w:asciiTheme="minorHAnsi" w:eastAsiaTheme="minorEastAsia" w:hAnsiTheme="minorHAnsi" w:cstheme="minorBidi"/>
          <w:color w:val="auto"/>
          <w:sz w:val="24"/>
          <w:szCs w:val="24"/>
        </w:rPr>
        <w:t xml:space="preserve">plications both </w:t>
      </w:r>
      <w:r w:rsidR="00FF0D42">
        <w:rPr>
          <w:rFonts w:asciiTheme="minorHAnsi" w:eastAsiaTheme="minorEastAsia" w:hAnsiTheme="minorHAnsi" w:cstheme="minorBidi"/>
          <w:color w:val="auto"/>
          <w:sz w:val="24"/>
          <w:szCs w:val="24"/>
        </w:rPr>
        <w:t>positive and negative according to a few criteria:</w:t>
      </w:r>
    </w:p>
    <w:p w14:paraId="459176B9" w14:textId="77777777" w:rsidR="00FF0D42" w:rsidRDefault="00FF0D42" w:rsidP="00FF0D42"/>
    <w:p w14:paraId="0BF76AC7" w14:textId="381308CC" w:rsidR="00FF0D42" w:rsidRDefault="00FF0D42" w:rsidP="00FF0D42">
      <w:pPr>
        <w:pStyle w:val="ListParagraph"/>
        <w:numPr>
          <w:ilvl w:val="0"/>
          <w:numId w:val="3"/>
        </w:numPr>
      </w:pPr>
      <w:r>
        <w:t>Autonomy: does the user have the capacity to refuse aspects of the service, have they been fully informed of the information being captured and who has access to it. Does the user have control over how an event is responded to should one occur?</w:t>
      </w:r>
    </w:p>
    <w:p w14:paraId="69183BBD" w14:textId="77777777" w:rsidR="00FF0D42" w:rsidRDefault="00FF0D42" w:rsidP="00FF0D42"/>
    <w:p w14:paraId="02B96919" w14:textId="5C3EFE3B" w:rsidR="00FF0D42" w:rsidRDefault="00FF0D42" w:rsidP="00FF0D42">
      <w:pPr>
        <w:pStyle w:val="ListParagraph"/>
        <w:numPr>
          <w:ilvl w:val="0"/>
          <w:numId w:val="3"/>
        </w:numPr>
      </w:pPr>
      <w:r>
        <w:t>Privacy: In what way does the proposed system impact the user’s privacy?</w:t>
      </w:r>
    </w:p>
    <w:p w14:paraId="1E01953D" w14:textId="77777777" w:rsidR="00FF0D42" w:rsidRDefault="00FF0D42" w:rsidP="00FF0D42"/>
    <w:p w14:paraId="1623638C" w14:textId="21C906B5" w:rsidR="00FF0D42" w:rsidRDefault="00FF0D42" w:rsidP="00FF0D42">
      <w:pPr>
        <w:pStyle w:val="ListParagraph"/>
        <w:numPr>
          <w:ilvl w:val="0"/>
          <w:numId w:val="3"/>
        </w:numPr>
      </w:pPr>
      <w:r>
        <w:t>Benefits: What are the short/long term benefits of using a system?</w:t>
      </w:r>
    </w:p>
    <w:p w14:paraId="36FA5195" w14:textId="77777777" w:rsidR="004415A0" w:rsidRDefault="004415A0" w:rsidP="004415A0"/>
    <w:p w14:paraId="4AC30742" w14:textId="554AC728" w:rsidR="004415A0" w:rsidRDefault="00711F6F" w:rsidP="004415A0">
      <w:r>
        <w:t xml:space="preserve">The use of any fall detection system involves tracking some aspect of a </w:t>
      </w:r>
      <w:r w:rsidR="000D34E2">
        <w:t>user’s</w:t>
      </w:r>
      <w:r>
        <w:t xml:space="preserve"> movement and so will result in some level of compromise in terms of privacy, but the level of compromise will be determined by the type of system employed.</w:t>
      </w:r>
    </w:p>
    <w:p w14:paraId="14E9264C" w14:textId="3BE58E8F" w:rsidR="003D7D4A" w:rsidRPr="003D7D4A" w:rsidRDefault="00F041F5" w:rsidP="001D7E91">
      <w:pPr>
        <w:ind w:firstLine="720"/>
        <w:rPr>
          <w:rFonts w:eastAsia="Times New Roman" w:cs="Times New Roman"/>
          <w:lang w:val="en-IE"/>
        </w:rPr>
      </w:pPr>
      <w:r w:rsidRPr="00F041F5">
        <w:rPr>
          <w:rFonts w:eastAsia="Times New Roman" w:cs="Times New Roman"/>
          <w:lang w:val="en-IE"/>
        </w:rPr>
        <w:t>S</w:t>
      </w:r>
      <w:r>
        <w:rPr>
          <w:rFonts w:eastAsia="Times New Roman" w:cs="Times New Roman"/>
          <w:lang w:val="en-IE"/>
        </w:rPr>
        <w:t xml:space="preserve">ome studies </w:t>
      </w:r>
      <w:r w:rsidR="00913735">
        <w:rPr>
          <w:rFonts w:eastAsia="Times New Roman" w:cs="Times New Roman"/>
          <w:lang w:val="en-IE"/>
        </w:rPr>
        <w:fldChar w:fldCharType="begin"/>
      </w:r>
      <w:r w:rsidR="00913735">
        <w:rPr>
          <w:rFonts w:eastAsia="Times New Roman" w:cs="Times New Roman"/>
          <w:lang w:val="en-IE"/>
        </w:rPr>
        <w:instrText xml:space="preserve"> ADDIN ZOTERO_ITEM CSL_CITATION {"citationID":"19lit9fuau","properties":{"formattedCitation":"(Stewart &amp; Stewart, 2012)","plainCitation":"(Stewart &amp; Stewart, 2012)"},"citationItems":[{"id":48,"uris":["http://zotero.org/users/3712416/items/34456QN5"],"uri":["http://zotero.org/users/3712416/items/34456QN5"],"itemData":{"id":48,"type":"article-journal","title":"Fear of Falling and the Use of Telecare by Older People","container-title":"British journal of occupational therapy","page":"304-312","volume":"75","issue":"7","DOI":"10.4276/030802212X13418284515758","ISSN":"0308-0226","journalAbbreviation":"BRIT J OCCUP THER","language":"eng","author":[{"family":"Stewart","given":""},{"family":"Stewart","given":""}],"issued":{"date-parts":[["2012"]]}}}],"schema":"https://github.com/citation-style-language/schema/raw/master/csl-citation.json"} </w:instrText>
      </w:r>
      <w:r w:rsidR="00913735">
        <w:rPr>
          <w:rFonts w:eastAsia="Times New Roman" w:cs="Times New Roman"/>
          <w:lang w:val="en-IE"/>
        </w:rPr>
        <w:fldChar w:fldCharType="separate"/>
      </w:r>
      <w:r w:rsidR="00913735">
        <w:rPr>
          <w:rFonts w:eastAsia="Times New Roman" w:cs="Times New Roman"/>
          <w:noProof/>
          <w:lang w:val="en-IE"/>
        </w:rPr>
        <w:t>(Stewart &amp; Stewart, 2012)</w:t>
      </w:r>
      <w:r w:rsidR="00913735">
        <w:rPr>
          <w:rFonts w:eastAsia="Times New Roman" w:cs="Times New Roman"/>
          <w:lang w:val="en-IE"/>
        </w:rPr>
        <w:fldChar w:fldCharType="end"/>
      </w:r>
      <w:r w:rsidR="00913735">
        <w:rPr>
          <w:rFonts w:eastAsia="Times New Roman" w:cs="Times New Roman"/>
          <w:lang w:val="en-IE"/>
        </w:rPr>
        <w:t xml:space="preserve"> </w:t>
      </w:r>
      <w:r>
        <w:rPr>
          <w:rFonts w:eastAsia="Times New Roman" w:cs="Times New Roman"/>
          <w:lang w:val="en-IE"/>
        </w:rPr>
        <w:t>have indicated that users of pendant style fall detection systems</w:t>
      </w:r>
      <w:r w:rsidR="00913735">
        <w:rPr>
          <w:rFonts w:eastAsia="Times New Roman" w:cs="Times New Roman"/>
          <w:lang w:val="en-IE"/>
        </w:rPr>
        <w:t xml:space="preserve"> find them too conspicuous. They</w:t>
      </w:r>
      <w:r w:rsidR="00A8042F">
        <w:rPr>
          <w:rFonts w:eastAsia="Times New Roman" w:cs="Times New Roman"/>
          <w:lang w:val="en-IE"/>
        </w:rPr>
        <w:t xml:space="preserve"> felt wearing the pendant labelled them as being at a high risk of falling and</w:t>
      </w:r>
      <w:r w:rsidR="00913735">
        <w:rPr>
          <w:rFonts w:eastAsia="Times New Roman" w:cs="Times New Roman"/>
          <w:lang w:val="en-IE"/>
        </w:rPr>
        <w:t xml:space="preserve"> reported unwelcome attention whilst wearing</w:t>
      </w:r>
      <w:r w:rsidR="00A8042F">
        <w:rPr>
          <w:rFonts w:eastAsia="Times New Roman" w:cs="Times New Roman"/>
          <w:lang w:val="en-IE"/>
        </w:rPr>
        <w:t xml:space="preserve"> i</w:t>
      </w:r>
      <w:ins w:id="64" w:author="Karen Young" w:date="2017-02-10T08:55:00Z">
        <w:r w:rsidR="00322878">
          <w:rPr>
            <w:rFonts w:eastAsia="Times New Roman" w:cs="Times New Roman"/>
            <w:lang w:val="en-IE"/>
          </w:rPr>
          <w:t>t</w:t>
        </w:r>
      </w:ins>
      <w:del w:id="65" w:author="Karen Young" w:date="2017-02-10T08:55:00Z">
        <w:r w:rsidR="00A8042F" w:rsidDel="00322878">
          <w:rPr>
            <w:rFonts w:eastAsia="Times New Roman" w:cs="Times New Roman"/>
            <w:lang w:val="en-IE"/>
          </w:rPr>
          <w:delText>s</w:delText>
        </w:r>
      </w:del>
      <w:r w:rsidR="00913735">
        <w:rPr>
          <w:rFonts w:eastAsia="Times New Roman" w:cs="Times New Roman"/>
          <w:lang w:val="en-IE"/>
        </w:rPr>
        <w:t>, feeling as</w:t>
      </w:r>
      <w:r w:rsidR="00A8042F">
        <w:rPr>
          <w:rFonts w:eastAsia="Times New Roman" w:cs="Times New Roman"/>
          <w:lang w:val="en-IE"/>
        </w:rPr>
        <w:t xml:space="preserve"> if</w:t>
      </w:r>
      <w:r w:rsidR="00913735">
        <w:rPr>
          <w:rFonts w:eastAsia="Times New Roman" w:cs="Times New Roman"/>
          <w:lang w:val="en-IE"/>
        </w:rPr>
        <w:t xml:space="preserve"> they had a disability.</w:t>
      </w:r>
      <w:r w:rsidR="00F02DE6">
        <w:rPr>
          <w:rFonts w:eastAsia="Times New Roman" w:cs="Times New Roman"/>
          <w:lang w:val="en-IE"/>
        </w:rPr>
        <w:t xml:space="preserve"> Another study </w:t>
      </w:r>
      <w:r w:rsidR="00A35AF1">
        <w:rPr>
          <w:rFonts w:eastAsia="Times New Roman" w:cs="Times New Roman"/>
          <w:lang w:val="en-IE"/>
        </w:rPr>
        <w:fldChar w:fldCharType="begin"/>
      </w:r>
      <w:r w:rsidR="00A35AF1">
        <w:rPr>
          <w:rFonts w:eastAsia="Times New Roman" w:cs="Times New Roman"/>
          <w:lang w:val="en-IE"/>
        </w:rPr>
        <w:instrText xml:space="preserve"> ADDIN ZOTERO_ITEM CSL_CITATION {"citationID":"6tepoehoq","properties":{"formattedCitation":"(Brownswell, 2004)","plainCitation":"(Brownswell, 2004)"},"citationItems":[{"id":50,"uris":["http://zotero.org/users/3712416/items/CSI99A67"],"uri":["http://zotero.org/users/3712416/items/CSI99A67"],"itemData":{"id":50,"type":"article-journal","title":"Automatic fall detectors and the fear of falling","container-title":"Journal of Telemedicine and Telecare","page":"262-266","volume":"10","issue":"5","author":[{"family":"Brownswell","given":"Hawley"}],"issued":{"date-parts":[["2004"]]}}}],"schema":"https://github.com/citation-style-language/schema/raw/master/csl-citation.json"} </w:instrText>
      </w:r>
      <w:r w:rsidR="00A35AF1">
        <w:rPr>
          <w:rFonts w:eastAsia="Times New Roman" w:cs="Times New Roman"/>
          <w:lang w:val="en-IE"/>
        </w:rPr>
        <w:fldChar w:fldCharType="separate"/>
      </w:r>
      <w:r w:rsidR="00A35AF1">
        <w:rPr>
          <w:rFonts w:eastAsia="Times New Roman" w:cs="Times New Roman"/>
          <w:noProof/>
          <w:lang w:val="en-IE"/>
        </w:rPr>
        <w:t>(Brownswell, 2004)</w:t>
      </w:r>
      <w:r w:rsidR="00A35AF1">
        <w:rPr>
          <w:rFonts w:eastAsia="Times New Roman" w:cs="Times New Roman"/>
          <w:lang w:val="en-IE"/>
        </w:rPr>
        <w:fldChar w:fldCharType="end"/>
      </w:r>
      <w:r w:rsidR="00A35AF1">
        <w:rPr>
          <w:rFonts w:eastAsia="Times New Roman" w:cs="Times New Roman"/>
          <w:lang w:val="en-IE"/>
        </w:rPr>
        <w:t xml:space="preserve"> </w:t>
      </w:r>
      <w:r w:rsidR="00F02DE6">
        <w:rPr>
          <w:rFonts w:eastAsia="Times New Roman" w:cs="Times New Roman"/>
          <w:lang w:val="en-IE"/>
        </w:rPr>
        <w:t>found that some wearers</w:t>
      </w:r>
      <w:r w:rsidR="00D4768F">
        <w:rPr>
          <w:rFonts w:eastAsia="Times New Roman" w:cs="Times New Roman"/>
          <w:lang w:val="en-IE"/>
        </w:rPr>
        <w:t xml:space="preserve"> (those who</w:t>
      </w:r>
      <w:del w:id="66" w:author="Karen Young" w:date="2017-02-10T08:55:00Z">
        <w:r w:rsidR="00D4768F" w:rsidDel="00322878">
          <w:rPr>
            <w:rFonts w:eastAsia="Times New Roman" w:cs="Times New Roman"/>
            <w:lang w:val="en-IE"/>
          </w:rPr>
          <w:delText>m</w:delText>
        </w:r>
      </w:del>
      <w:r w:rsidR="00D4768F">
        <w:rPr>
          <w:rFonts w:eastAsia="Times New Roman" w:cs="Times New Roman"/>
          <w:lang w:val="en-IE"/>
        </w:rPr>
        <w:t xml:space="preserve"> did not wish to wear the pendant</w:t>
      </w:r>
      <w:r w:rsidR="00F02DE6">
        <w:rPr>
          <w:rFonts w:eastAsia="Times New Roman" w:cs="Times New Roman"/>
          <w:lang w:val="en-IE"/>
        </w:rPr>
        <w:t xml:space="preserve"> in the first place) of these alarms actually felt more vulnerable whilst wearing them, as it </w:t>
      </w:r>
      <w:r w:rsidR="009657E5">
        <w:rPr>
          <w:rFonts w:eastAsia="Times New Roman" w:cs="Times New Roman"/>
          <w:lang w:val="en-IE"/>
        </w:rPr>
        <w:t>made them conscious of the</w:t>
      </w:r>
      <w:r w:rsidR="00F02DE6">
        <w:rPr>
          <w:rFonts w:eastAsia="Times New Roman" w:cs="Times New Roman"/>
          <w:lang w:val="en-IE"/>
        </w:rPr>
        <w:t xml:space="preserve"> likelihood of </w:t>
      </w:r>
      <w:r w:rsidR="009657E5">
        <w:rPr>
          <w:rFonts w:eastAsia="Times New Roman" w:cs="Times New Roman"/>
          <w:lang w:val="en-IE"/>
        </w:rPr>
        <w:t xml:space="preserve">them </w:t>
      </w:r>
      <w:r w:rsidR="00F02DE6">
        <w:rPr>
          <w:rFonts w:eastAsia="Times New Roman" w:cs="Times New Roman"/>
          <w:lang w:val="en-IE"/>
        </w:rPr>
        <w:t>experiencing a fall.</w:t>
      </w:r>
      <w:r w:rsidR="00904337">
        <w:rPr>
          <w:rFonts w:eastAsia="Times New Roman" w:cs="Times New Roman"/>
          <w:lang w:val="en-IE"/>
        </w:rPr>
        <w:t xml:space="preserve">  The same study found that many of the other patients wearing the detector found that wearing </w:t>
      </w:r>
      <w:r w:rsidR="009657E5">
        <w:rPr>
          <w:rFonts w:eastAsia="Times New Roman" w:cs="Times New Roman"/>
          <w:lang w:val="en-IE"/>
        </w:rPr>
        <w:t>it</w:t>
      </w:r>
      <w:r w:rsidR="00904337">
        <w:rPr>
          <w:rFonts w:eastAsia="Times New Roman" w:cs="Times New Roman"/>
          <w:lang w:val="en-IE"/>
        </w:rPr>
        <w:t xml:space="preserve"> did make them f</w:t>
      </w:r>
      <w:r w:rsidR="00EA72B7">
        <w:rPr>
          <w:rFonts w:eastAsia="Times New Roman" w:cs="Times New Roman"/>
          <w:lang w:val="en-IE"/>
        </w:rPr>
        <w:t>e</w:t>
      </w:r>
      <w:r w:rsidR="00904337">
        <w:rPr>
          <w:rFonts w:eastAsia="Times New Roman" w:cs="Times New Roman"/>
          <w:lang w:val="en-IE"/>
        </w:rPr>
        <w:t>el le</w:t>
      </w:r>
      <w:r w:rsidR="00D4768F">
        <w:rPr>
          <w:rFonts w:eastAsia="Times New Roman" w:cs="Times New Roman"/>
          <w:lang w:val="en-IE"/>
        </w:rPr>
        <w:t>s</w:t>
      </w:r>
      <w:r w:rsidR="00904337">
        <w:rPr>
          <w:rFonts w:eastAsia="Times New Roman" w:cs="Times New Roman"/>
          <w:lang w:val="en-IE"/>
        </w:rPr>
        <w:t>s vulnerable and more confident.</w:t>
      </w:r>
    </w:p>
    <w:p w14:paraId="49DC181D" w14:textId="7ABE1B02" w:rsidR="00A939B7" w:rsidRDefault="00A939B7" w:rsidP="00B538E8">
      <w:pPr>
        <w:ind w:firstLine="720"/>
      </w:pPr>
      <w:r>
        <w:lastRenderedPageBreak/>
        <w:t>Another risk which may arise from using fall detection systems is that their use will mean that the user has less contact with humans, be they caregivers or family members. The use of the system should serve only to bolster the independence and confidence of the individual, and not as an isolating factor.</w:t>
      </w:r>
    </w:p>
    <w:p w14:paraId="3C103BF0" w14:textId="77777777" w:rsidR="00C65885" w:rsidRDefault="00C65885" w:rsidP="00B538E8">
      <w:pPr>
        <w:ind w:firstLine="720"/>
      </w:pPr>
    </w:p>
    <w:p w14:paraId="55D82739" w14:textId="46D765D3" w:rsidR="00C65885" w:rsidRDefault="00C65885" w:rsidP="00C65885">
      <w:pPr>
        <w:pStyle w:val="Heading2"/>
      </w:pPr>
      <w:r>
        <w:t>Conclusions</w:t>
      </w:r>
      <w:r w:rsidR="00DB681F">
        <w:t xml:space="preserve"> &amp; Primary Research Direction</w:t>
      </w:r>
    </w:p>
    <w:p w14:paraId="37121390" w14:textId="5D6573F9" w:rsidR="00C65885" w:rsidRDefault="00C65885" w:rsidP="00C65885">
      <w:r>
        <w:t xml:space="preserve">From reviewing the current literature and evaluating the state of the art, </w:t>
      </w:r>
      <w:r w:rsidR="00F54461">
        <w:t>a number of insights can be drawn</w:t>
      </w:r>
      <w:r>
        <w:t>.</w:t>
      </w:r>
    </w:p>
    <w:p w14:paraId="551DDD74" w14:textId="32B85246" w:rsidR="00C65885" w:rsidRDefault="00C65885" w:rsidP="00F54461">
      <w:pPr>
        <w:ind w:firstLine="720"/>
      </w:pPr>
      <w:r>
        <w:t>Wearable type fall detection systems, whilst accurate</w:t>
      </w:r>
      <w:r w:rsidR="00F54461">
        <w:t>,</w:t>
      </w:r>
      <w:r>
        <w:t xml:space="preserve"> </w:t>
      </w:r>
      <w:r w:rsidR="00B64EE8">
        <w:t>are significantly limited because if the user doesn’t wear the device then it cannot function.</w:t>
      </w:r>
      <w:r w:rsidR="00F54461">
        <w:t xml:space="preserve"> </w:t>
      </w:r>
      <w:r w:rsidR="007D5E3F">
        <w:t>The user may choose not to wear the device</w:t>
      </w:r>
      <w:r w:rsidR="00F54461">
        <w:t xml:space="preserve"> </w:t>
      </w:r>
      <w:r w:rsidR="007D5E3F">
        <w:t>for a number of reasons;</w:t>
      </w:r>
      <w:r w:rsidR="00171B26">
        <w:t xml:space="preserve"> because they make the wearer fell vulnerable, self conscious or simply because the user has forgotten to wear the device</w:t>
      </w:r>
      <w:r w:rsidR="008A35FF">
        <w:t xml:space="preserve"> </w:t>
      </w:r>
      <w:r w:rsidR="00997B1B">
        <w:fldChar w:fldCharType="begin"/>
      </w:r>
      <w:r w:rsidR="00997B1B">
        <w:instrText xml:space="preserve"> ADDIN ZOTERO_ITEM CSL_CITATION {"citationID":"1brutmg7s5","properties":{"formattedCitation":"(Stewart &amp; Stewart, 2012)","plainCitation":"(Stewart &amp; Stewart, 2012)"},"citationItems":[{"id":48,"uris":["http://zotero.org/users/3712416/items/34456QN5"],"uri":["http://zotero.org/users/3712416/items/34456QN5"],"itemData":{"id":48,"type":"article-journal","title":"Fear of Falling and the Use of Telecare by Older People","container-title":"British journal of occupational therapy","page":"304-312","volume":"75","issue":"7","DOI":"10.4276/030802212X13418284515758","ISSN":"0308-0226","journalAbbreviation":"BRIT J OCCUP THER","language":"eng","author":[{"family":"Stewart","given":""},{"family":"Stewart","given":""}],"issued":{"date-parts":[["2012"]]}}}],"schema":"https://github.com/citation-style-language/schema/raw/master/csl-citation.json"} </w:instrText>
      </w:r>
      <w:r w:rsidR="00997B1B">
        <w:fldChar w:fldCharType="separate"/>
      </w:r>
      <w:r w:rsidR="00997B1B">
        <w:rPr>
          <w:noProof/>
        </w:rPr>
        <w:t>(Stewart &amp; Stewart, 2012)</w:t>
      </w:r>
      <w:r w:rsidR="00997B1B">
        <w:fldChar w:fldCharType="end"/>
      </w:r>
      <w:r w:rsidR="00171B26">
        <w:t xml:space="preserve">. </w:t>
      </w:r>
    </w:p>
    <w:p w14:paraId="64591B7F" w14:textId="628F9EBB" w:rsidR="00171B26" w:rsidRDefault="00171B26" w:rsidP="00C65885">
      <w:r>
        <w:tab/>
        <w:t xml:space="preserve">Context aware systems which co-exist in a more passive way in the </w:t>
      </w:r>
      <w:r w:rsidR="00997B1B">
        <w:t>users’</w:t>
      </w:r>
      <w:r>
        <w:t xml:space="preserve"> day to day environment do not require any active part to be taken by the user for them to be functional. In </w:t>
      </w:r>
      <w:r w:rsidR="0055292B">
        <w:t>particular,</w:t>
      </w:r>
      <w:r>
        <w:t xml:space="preserve"> three dimensional camera systems have shown promise. The method of operation means that the image captured of the user is merely an outline, this goes some way toward addressing the privacy concerns which had been expressed regarding RGB camera systems</w:t>
      </w:r>
      <w:r w:rsidR="00997B1B">
        <w:t xml:space="preserve"> </w:t>
      </w:r>
      <w:r w:rsidR="00997B1B">
        <w:fldChar w:fldCharType="begin"/>
      </w:r>
      <w:r w:rsidR="00997B1B">
        <w:instrText xml:space="preserve"> ADDIN ZOTERO_ITEM CSL_CITATION {"citationID":"rl1im38np","properties":{"formattedCitation":"(Demiris et al., 2004)","plainCitation":"(Demiris et al., 2004)"},"citationItems":[{"id":20,"uris":["http://zotero.org/users/3712416/items/3JJ4HGVA"],"uri":["http://zotero.org/users/3712416/items/3JJ4HGVA"],"itemData":{"id":20,"type":"article-journal","title":"Older adults' attitudes towards and perceptions of ‘smart home’ technologies: a pilot study","container-title":"Medical Informatics and the Internet in Medicine","page":"87-94","volume":"29","issue":"2","source":"CrossRef","DOI":"10.1080/14639230410001684387","ISSN":"1463-9238","shortTitle":"Older adults' attitudes towards and perceptions of ‘smart home’ technologies","language":"en","author":[{"family":"Demiris","given":"George"},{"family":"Rantz","given":"Marilyn J"},{"family":"Aud","given":"Myra A"},{"family":"Marek","given":"Karen D"},{"family":"Tyrer","given":"Harry W"},{"family":"Skubic","given":"Marjorie"},{"family":"Hussam","given":"Ali A"}],"issued":{"date-parts":[["2004",6]]}}}],"schema":"https://github.com/citation-style-language/schema/raw/master/csl-citation.json"} </w:instrText>
      </w:r>
      <w:r w:rsidR="00997B1B">
        <w:fldChar w:fldCharType="separate"/>
      </w:r>
      <w:r w:rsidR="00997B1B">
        <w:rPr>
          <w:noProof/>
        </w:rPr>
        <w:t>(Demiris et al., 2004)</w:t>
      </w:r>
      <w:r w:rsidR="00997B1B">
        <w:fldChar w:fldCharType="end"/>
      </w:r>
      <w:r>
        <w:t>.</w:t>
      </w:r>
      <w:r w:rsidR="00B27BB6">
        <w:t xml:space="preserve"> </w:t>
      </w:r>
      <w:r w:rsidR="00296D62">
        <w:t>Additionally,</w:t>
      </w:r>
      <w:r w:rsidR="00B27BB6">
        <w:t xml:space="preserve"> the use of multiple sensors has proven to be </w:t>
      </w:r>
      <w:r w:rsidR="00296D62">
        <w:t>beneficial</w:t>
      </w:r>
      <w:r w:rsidR="00B27BB6">
        <w:t xml:space="preserve"> in detecting a fall and in avoiding false positives</w:t>
      </w:r>
      <w:r w:rsidR="00997B1B">
        <w:t xml:space="preserve"> </w:t>
      </w:r>
      <w:r w:rsidR="00997B1B">
        <w:fldChar w:fldCharType="begin"/>
      </w:r>
      <w:r w:rsidR="00997B1B">
        <w:instrText xml:space="preserve"> ADDIN ZOTERO_ITEM CSL_CITATION {"citationID":"258qted65s","properties":{"formattedCitation":"(Chen et al., 2015; Kwolek &amp; Kepski, 2016)","plainCitation":"(Chen et al., 2015; Kwolek &amp; Kepski, 2016)"},"citationItems":[{"id":19,"uris":["http://zotero.org/users/3712416/items/ECX2BSHE"],"uri":["http://zotero.org/users/3712416/items/ECX2BSHE"],"itemData":{"id":19,"type":"article-journal","title":"Improving Human Action Recognition Using Fusion of Depth Camera and Inertial Sensors","container-title":"IEEE Transactions on Human-Machine Systems","page":"51-61","volume":"45","issue":"1","source":"CrossRef","DOI":"10.1109/THMS.2014.2362520","ISSN":"2168-2291, 2168-2305","author":[{"family":"Chen","given":"Chen"},{"family":"Jafari","given":"Roozbeh"},{"family":"Kehtarnavaz","given":"Nasser"}],"issued":{"date-parts":[["2015",2]]}}},{"id":18,"uris":["http://zotero.org/users/3712416/items/9P3NPDTZ"],"uri":["http://zotero.org/users/3712416/items/9P3NPDTZ"],"itemData":{"id":18,"type":"article-journal","title":"Fuzzy inference-based fall detection using kinect and body-worn accelerometer","container-title":"Applied Soft Computing","page":"305-318","volume":"40","source":"CrossRef","DOI":"10.1016/j.asoc.2015.11.031","ISSN":"15684946","language":"en","author":[{"family":"Kwolek","given":"Bogdan"},{"family":"Kepski","given":"Michal"}],"issued":{"date-parts":[["2016",3]]}}}],"schema":"https://github.com/citation-style-language/schema/raw/master/csl-citation.json"} </w:instrText>
      </w:r>
      <w:r w:rsidR="00997B1B">
        <w:fldChar w:fldCharType="separate"/>
      </w:r>
      <w:r w:rsidR="00997B1B">
        <w:rPr>
          <w:noProof/>
        </w:rPr>
        <w:t>(Chen et al., 2015; Kwolek &amp; Kepski, 2016)</w:t>
      </w:r>
      <w:r w:rsidR="00997B1B">
        <w:fldChar w:fldCharType="end"/>
      </w:r>
      <w:r w:rsidR="00B27BB6">
        <w:t>.</w:t>
      </w:r>
    </w:p>
    <w:p w14:paraId="01CE460B" w14:textId="7FC9EBE3" w:rsidR="00F54461" w:rsidRDefault="00F54461" w:rsidP="002D2AD6">
      <w:pPr>
        <w:ind w:firstLine="720"/>
      </w:pPr>
      <w:r>
        <w:t>From the review o</w:t>
      </w:r>
      <w:r w:rsidR="00997B1B">
        <w:t>f literature, it seems a sensible approach to a primary research area would be to investigate the possibilities offered for real time context aware fall detection systems by the Microsoft Kinect. Additionally, the majority of the systems researched require high powered, bulky and expensive PCs – research will also be undertaken into the possibility of using a lower powered, inexpensive computing solution, such as a Raspberry Pi.</w:t>
      </w:r>
    </w:p>
    <w:p w14:paraId="06B15E9E" w14:textId="77777777" w:rsidR="00296D62" w:rsidRDefault="00296D62" w:rsidP="00C65885"/>
    <w:p w14:paraId="5D878D17" w14:textId="77777777" w:rsidR="00296D62" w:rsidRPr="00C65885" w:rsidRDefault="00296D62" w:rsidP="00C65885"/>
    <w:p w14:paraId="70974103" w14:textId="45D90D55" w:rsidR="00770E1C" w:rsidRPr="00FF0D42" w:rsidDel="00241975" w:rsidRDefault="00770E1C" w:rsidP="004415A0">
      <w:pPr>
        <w:rPr>
          <w:del w:id="67" w:author="Microsoft Office User" w:date="2017-02-21T22:53:00Z"/>
        </w:rPr>
      </w:pPr>
    </w:p>
    <w:p w14:paraId="1E2F1804" w14:textId="13C832BD" w:rsidR="009A13C2" w:rsidDel="00241975" w:rsidRDefault="0041683C" w:rsidP="009A13C2">
      <w:pPr>
        <w:pStyle w:val="Heading2"/>
        <w:rPr>
          <w:del w:id="68" w:author="Microsoft Office User" w:date="2017-02-21T22:53:00Z"/>
        </w:rPr>
      </w:pPr>
      <w:ins w:id="69" w:author="Karen Young" w:date="2017-02-10T09:19:00Z">
        <w:del w:id="70" w:author="Microsoft Office User" w:date="2017-02-21T22:53:00Z">
          <w:r w:rsidDel="00241975">
            <w:delText xml:space="preserve">As indicated in my e-mail, it is important that this literature review </w:delText>
          </w:r>
        </w:del>
      </w:ins>
      <w:ins w:id="71" w:author="Karen Young" w:date="2017-02-10T09:20:00Z">
        <w:del w:id="72" w:author="Microsoft Office User" w:date="2017-02-21T22:53:00Z">
          <w:r w:rsidDel="00241975">
            <w:delText>“fits with” your overall research goal. The conclusions from your literature review, the analysis therein, informs your primary research</w:delText>
          </w:r>
        </w:del>
      </w:ins>
      <w:ins w:id="73" w:author="Karen Young" w:date="2017-02-10T09:21:00Z">
        <w:del w:id="74" w:author="Microsoft Office User" w:date="2017-02-21T22:53:00Z">
          <w:r w:rsidDel="00241975">
            <w:delText xml:space="preserve"> – currently this path is not evident. Make sure that you have a clear </w:delText>
          </w:r>
        </w:del>
      </w:ins>
      <w:ins w:id="75" w:author="Karen Young" w:date="2017-02-10T09:22:00Z">
        <w:del w:id="76" w:author="Microsoft Office User" w:date="2017-02-21T22:53:00Z">
          <w:r w:rsidDel="00241975">
            <w:delText>“route” from the findings of this literature review to the primary research – e.g. requirements for your prototype system (which will solve some issues arising out of the literature review).</w:delText>
          </w:r>
        </w:del>
      </w:ins>
    </w:p>
    <w:p w14:paraId="475D0CEE" w14:textId="77777777" w:rsidR="006D391D" w:rsidRDefault="006D391D" w:rsidP="006D391D"/>
    <w:p w14:paraId="57C5E89E" w14:textId="77777777" w:rsidR="006D391D" w:rsidRDefault="006D391D" w:rsidP="006D391D"/>
    <w:p w14:paraId="5E79CD4A" w14:textId="77777777" w:rsidR="006D391D" w:rsidRDefault="006D391D" w:rsidP="006D391D"/>
    <w:p w14:paraId="01C56C33" w14:textId="77777777" w:rsidR="006D391D" w:rsidRDefault="006D391D" w:rsidP="006D391D"/>
    <w:p w14:paraId="0DD48B9D" w14:textId="77777777" w:rsidR="006D391D" w:rsidRDefault="006D391D" w:rsidP="006D391D"/>
    <w:p w14:paraId="2DFCCA86" w14:textId="77777777" w:rsidR="006D391D" w:rsidRDefault="006D391D" w:rsidP="006D391D"/>
    <w:p w14:paraId="55F241E8" w14:textId="77777777" w:rsidR="006D391D" w:rsidRDefault="006D391D" w:rsidP="006D391D"/>
    <w:p w14:paraId="49D74935" w14:textId="77777777" w:rsidR="006D391D" w:rsidRDefault="006D391D" w:rsidP="006D391D"/>
    <w:p w14:paraId="63204D9E" w14:textId="77777777" w:rsidR="006D391D" w:rsidRDefault="006D391D" w:rsidP="006D391D"/>
    <w:p w14:paraId="694E9EA8" w14:textId="77777777" w:rsidR="006D391D" w:rsidRDefault="006D391D" w:rsidP="006D391D"/>
    <w:p w14:paraId="08298154" w14:textId="77777777" w:rsidR="006D391D" w:rsidRDefault="006D391D" w:rsidP="006D391D"/>
    <w:p w14:paraId="3B533561" w14:textId="77777777" w:rsidR="006D391D" w:rsidRDefault="006D391D" w:rsidP="006D391D"/>
    <w:p w14:paraId="0233971E" w14:textId="77777777" w:rsidR="006D391D" w:rsidRDefault="006D391D" w:rsidP="006D391D"/>
    <w:p w14:paraId="10391B50" w14:textId="77777777" w:rsidR="006D391D" w:rsidRDefault="006D391D" w:rsidP="006D391D"/>
    <w:p w14:paraId="79D9957E" w14:textId="77777777" w:rsidR="006D391D" w:rsidRDefault="006D391D" w:rsidP="006D391D"/>
    <w:p w14:paraId="2B48F3EB" w14:textId="77777777" w:rsidR="006D391D" w:rsidRDefault="006D391D" w:rsidP="006D391D"/>
    <w:p w14:paraId="28C23CA3" w14:textId="77777777" w:rsidR="006D391D" w:rsidRDefault="006D391D" w:rsidP="006D391D"/>
    <w:p w14:paraId="3E9D10E2" w14:textId="77777777" w:rsidR="006D391D" w:rsidRDefault="006D391D" w:rsidP="006D391D"/>
    <w:p w14:paraId="2A9D7583" w14:textId="77777777" w:rsidR="006D391D" w:rsidRDefault="006D391D" w:rsidP="006D391D"/>
    <w:p w14:paraId="75B1DA09" w14:textId="77777777" w:rsidR="006D391D" w:rsidRDefault="006D391D" w:rsidP="006D391D"/>
    <w:p w14:paraId="430674FE" w14:textId="77777777" w:rsidR="006D391D" w:rsidRDefault="006D391D" w:rsidP="006D391D"/>
    <w:p w14:paraId="69C31980" w14:textId="77777777" w:rsidR="006D391D" w:rsidRDefault="006D391D" w:rsidP="006D391D"/>
    <w:p w14:paraId="7CB62C8C" w14:textId="77777777" w:rsidR="006D391D" w:rsidRDefault="006D391D" w:rsidP="006D391D"/>
    <w:p w14:paraId="388D9D0A" w14:textId="77777777" w:rsidR="00DC5D04" w:rsidRDefault="00DC5D04" w:rsidP="006D391D"/>
    <w:p w14:paraId="2BCE68B1" w14:textId="77777777" w:rsidR="00DC5D04" w:rsidRDefault="00DC5D04" w:rsidP="006D391D"/>
    <w:p w14:paraId="289322E6" w14:textId="77777777" w:rsidR="00DC5D04" w:rsidRDefault="00DC5D04" w:rsidP="006D391D"/>
    <w:p w14:paraId="2FAE87CE" w14:textId="77777777" w:rsidR="00DC5D04" w:rsidRDefault="00DC5D04" w:rsidP="006D391D"/>
    <w:p w14:paraId="559CB0CB" w14:textId="77777777" w:rsidR="00DC5D04" w:rsidRDefault="00DC5D04" w:rsidP="006D391D"/>
    <w:p w14:paraId="7737361B" w14:textId="77777777" w:rsidR="00DC5D04" w:rsidRDefault="00DC5D04" w:rsidP="006D391D"/>
    <w:p w14:paraId="1C23AC43" w14:textId="77777777" w:rsidR="00DC5D04" w:rsidRDefault="00DC5D04" w:rsidP="006D391D"/>
    <w:p w14:paraId="1F9442F6" w14:textId="77777777" w:rsidR="00DC5D04" w:rsidRDefault="00DC5D04" w:rsidP="006D391D"/>
    <w:p w14:paraId="15D988D3" w14:textId="77777777" w:rsidR="00DC5D04" w:rsidRDefault="00DC5D04" w:rsidP="006D391D"/>
    <w:p w14:paraId="5562B5A2" w14:textId="77777777" w:rsidR="00DC5D04" w:rsidRDefault="00DC5D04" w:rsidP="006D391D"/>
    <w:p w14:paraId="46DEDD6B" w14:textId="77777777" w:rsidR="00DC5D04" w:rsidRDefault="00DC5D04" w:rsidP="006D391D"/>
    <w:p w14:paraId="6EE13C57" w14:textId="77777777" w:rsidR="00DC5D04" w:rsidRDefault="00DC5D04" w:rsidP="006D391D"/>
    <w:p w14:paraId="51D4DA14" w14:textId="77777777" w:rsidR="00DC5D04" w:rsidRDefault="00DC5D04" w:rsidP="006D391D"/>
    <w:p w14:paraId="6DBF107F" w14:textId="77777777" w:rsidR="00DC5D04" w:rsidRDefault="00DC5D04" w:rsidP="006D391D"/>
    <w:p w14:paraId="73D7EA05" w14:textId="77777777" w:rsidR="006D391D" w:rsidRDefault="006D391D" w:rsidP="006D391D"/>
    <w:p w14:paraId="3D39C910" w14:textId="77777777" w:rsidR="006D391D" w:rsidRPr="006D391D" w:rsidRDefault="006D391D" w:rsidP="006D391D"/>
    <w:p w14:paraId="0A0DF913" w14:textId="77777777" w:rsidR="00FF0D42" w:rsidRDefault="00FF0D42" w:rsidP="00FF0D42"/>
    <w:p w14:paraId="20F73F78" w14:textId="77777777" w:rsidR="003D2D91" w:rsidRDefault="003D2D91" w:rsidP="00680B81">
      <w:pPr>
        <w:pStyle w:val="Heading2"/>
        <w:numPr>
          <w:ilvl w:val="0"/>
          <w:numId w:val="0"/>
        </w:numPr>
        <w:ind w:left="1296"/>
      </w:pPr>
    </w:p>
    <w:p w14:paraId="484AB2BD" w14:textId="77777777" w:rsidR="003D2D91" w:rsidRPr="003D2D91" w:rsidRDefault="003D2D91" w:rsidP="003D2D91"/>
    <w:p w14:paraId="0425E004" w14:textId="00EA00D8" w:rsidR="009A13C2" w:rsidRDefault="005C1B4F" w:rsidP="009A13C2">
      <w:pPr>
        <w:pStyle w:val="Heading2"/>
      </w:pPr>
      <w:r>
        <w:t>References</w:t>
      </w:r>
    </w:p>
    <w:p w14:paraId="389EA27A" w14:textId="77777777" w:rsidR="00997B1B" w:rsidRPr="00997B1B" w:rsidRDefault="005C1B4F" w:rsidP="00997B1B">
      <w:pPr>
        <w:pStyle w:val="Bibliography"/>
        <w:rPr>
          <w:rFonts w:ascii="Calibri"/>
          <w:lang w:val="en-US"/>
        </w:rPr>
      </w:pPr>
      <w:r>
        <w:fldChar w:fldCharType="begin"/>
      </w:r>
      <w:r w:rsidR="00010DA3">
        <w:instrText xml:space="preserve"> ADDIN ZOTERO_BIBL {"custom":[]} CSL_BIBLIOGRAPHY </w:instrText>
      </w:r>
      <w:r>
        <w:fldChar w:fldCharType="separate"/>
      </w:r>
      <w:r w:rsidR="00997B1B" w:rsidRPr="00997B1B">
        <w:rPr>
          <w:rFonts w:ascii="Calibri"/>
          <w:lang w:val="en-US"/>
        </w:rPr>
        <w:t xml:space="preserve">Alwan, M., Rajendran, P. J., Kell, S., Mack, D., Dalal, S., Wolfe, M., &amp; Felder, R. (2006). A Smart and Passive Floor-Vibration Based Fall Detector for Elderly. In </w:t>
      </w:r>
      <w:r w:rsidR="00997B1B" w:rsidRPr="00997B1B">
        <w:rPr>
          <w:rFonts w:ascii="Calibri"/>
          <w:i/>
          <w:iCs/>
          <w:lang w:val="en-US"/>
        </w:rPr>
        <w:t>2006 2nd International Conference on Information Communication Technologies</w:t>
      </w:r>
      <w:r w:rsidR="00997B1B" w:rsidRPr="00997B1B">
        <w:rPr>
          <w:rFonts w:ascii="Calibri"/>
          <w:lang w:val="en-US"/>
        </w:rPr>
        <w:t xml:space="preserve"> (Vol. 1, pp. 1003–1007). https://doi.org/10.1109/ICTTA.2006.1684511</w:t>
      </w:r>
    </w:p>
    <w:p w14:paraId="38CC0108" w14:textId="77777777" w:rsidR="00997B1B" w:rsidRPr="00997B1B" w:rsidRDefault="00997B1B" w:rsidP="00997B1B">
      <w:pPr>
        <w:pStyle w:val="Bibliography"/>
        <w:rPr>
          <w:rFonts w:ascii="Calibri"/>
          <w:lang w:val="en-US"/>
        </w:rPr>
      </w:pPr>
      <w:r w:rsidRPr="00997B1B">
        <w:rPr>
          <w:rFonts w:ascii="Calibri"/>
          <w:lang w:val="en-US"/>
        </w:rPr>
        <w:t xml:space="preserve">Bailey, C. (2011). Older adults, falls and technologies for independent living: a life space approach. </w:t>
      </w:r>
      <w:r w:rsidRPr="00997B1B">
        <w:rPr>
          <w:rFonts w:ascii="Calibri"/>
          <w:i/>
          <w:iCs/>
          <w:lang w:val="en-US"/>
        </w:rPr>
        <w:t>Ageing and Society</w:t>
      </w:r>
      <w:r w:rsidRPr="00997B1B">
        <w:rPr>
          <w:rFonts w:ascii="Calibri"/>
          <w:lang w:val="en-US"/>
        </w:rPr>
        <w:t xml:space="preserve">, </w:t>
      </w:r>
      <w:r w:rsidRPr="00997B1B">
        <w:rPr>
          <w:rFonts w:ascii="Calibri"/>
          <w:i/>
          <w:iCs/>
          <w:lang w:val="en-US"/>
        </w:rPr>
        <w:t>31</w:t>
      </w:r>
      <w:r w:rsidRPr="00997B1B">
        <w:rPr>
          <w:rFonts w:ascii="Calibri"/>
          <w:lang w:val="en-US"/>
        </w:rPr>
        <w:t>(5), 829–848. https://doi.org/10.1017/S0144686X10001170</w:t>
      </w:r>
    </w:p>
    <w:p w14:paraId="05505A2A" w14:textId="77777777" w:rsidR="00997B1B" w:rsidRPr="00997B1B" w:rsidRDefault="00997B1B" w:rsidP="00997B1B">
      <w:pPr>
        <w:pStyle w:val="Bibliography"/>
        <w:rPr>
          <w:rFonts w:ascii="Calibri"/>
          <w:lang w:val="en-US"/>
        </w:rPr>
      </w:pPr>
      <w:r w:rsidRPr="00997B1B">
        <w:rPr>
          <w:rFonts w:ascii="Calibri"/>
          <w:lang w:val="en-US"/>
        </w:rPr>
        <w:t xml:space="preserve">Brownswell, H. (2004). Automatic fall detectors and the fear of falling. </w:t>
      </w:r>
      <w:r w:rsidRPr="00997B1B">
        <w:rPr>
          <w:rFonts w:ascii="Calibri"/>
          <w:i/>
          <w:iCs/>
          <w:lang w:val="en-US"/>
        </w:rPr>
        <w:t>Journal of Telemedicine and Telecare</w:t>
      </w:r>
      <w:r w:rsidRPr="00997B1B">
        <w:rPr>
          <w:rFonts w:ascii="Calibri"/>
          <w:lang w:val="en-US"/>
        </w:rPr>
        <w:t xml:space="preserve">, </w:t>
      </w:r>
      <w:r w:rsidRPr="00997B1B">
        <w:rPr>
          <w:rFonts w:ascii="Calibri"/>
          <w:i/>
          <w:iCs/>
          <w:lang w:val="en-US"/>
        </w:rPr>
        <w:t>10</w:t>
      </w:r>
      <w:r w:rsidRPr="00997B1B">
        <w:rPr>
          <w:rFonts w:ascii="Calibri"/>
          <w:lang w:val="en-US"/>
        </w:rPr>
        <w:t>(5), 262–266.</w:t>
      </w:r>
    </w:p>
    <w:p w14:paraId="769FB0F5" w14:textId="77777777" w:rsidR="00997B1B" w:rsidRPr="00997B1B" w:rsidRDefault="00997B1B" w:rsidP="00997B1B">
      <w:pPr>
        <w:pStyle w:val="Bibliography"/>
        <w:rPr>
          <w:rFonts w:ascii="Calibri"/>
          <w:lang w:val="en-US"/>
        </w:rPr>
      </w:pPr>
      <w:r w:rsidRPr="00997B1B">
        <w:rPr>
          <w:rFonts w:ascii="Calibri"/>
          <w:lang w:val="en-US"/>
        </w:rPr>
        <w:lastRenderedPageBreak/>
        <w:t xml:space="preserve">Chen, C., Jafari, R., &amp; Kehtarnavaz, N. (2015). Improving Human Action Recognition Using Fusion of Depth Camera and Inertial Sensors. </w:t>
      </w:r>
      <w:r w:rsidRPr="00997B1B">
        <w:rPr>
          <w:rFonts w:ascii="Calibri"/>
          <w:i/>
          <w:iCs/>
          <w:lang w:val="en-US"/>
        </w:rPr>
        <w:t>IEEE Transactions on Human-Machine Systems</w:t>
      </w:r>
      <w:r w:rsidRPr="00997B1B">
        <w:rPr>
          <w:rFonts w:ascii="Calibri"/>
          <w:lang w:val="en-US"/>
        </w:rPr>
        <w:t xml:space="preserve">, </w:t>
      </w:r>
      <w:r w:rsidRPr="00997B1B">
        <w:rPr>
          <w:rFonts w:ascii="Calibri"/>
          <w:i/>
          <w:iCs/>
          <w:lang w:val="en-US"/>
        </w:rPr>
        <w:t>45</w:t>
      </w:r>
      <w:r w:rsidRPr="00997B1B">
        <w:rPr>
          <w:rFonts w:ascii="Calibri"/>
          <w:lang w:val="en-US"/>
        </w:rPr>
        <w:t>(1), 51–61. https://doi.org/10.1109/THMS.2014.2362520</w:t>
      </w:r>
    </w:p>
    <w:p w14:paraId="67548D94" w14:textId="77777777" w:rsidR="00997B1B" w:rsidRPr="00997B1B" w:rsidRDefault="00997B1B" w:rsidP="00997B1B">
      <w:pPr>
        <w:pStyle w:val="Bibliography"/>
        <w:rPr>
          <w:rFonts w:ascii="Calibri"/>
          <w:lang w:val="en-US"/>
        </w:rPr>
      </w:pPr>
      <w:r w:rsidRPr="00997B1B">
        <w:rPr>
          <w:rFonts w:ascii="Calibri"/>
          <w:lang w:val="en-US"/>
        </w:rPr>
        <w:t xml:space="preserve">Demiris, G., Rantz, M. J., Aud, M. A., Marek, K. D., Tyrer, H. W., Skubic, M., &amp; Hussam, A. A. (2004). Older adults’ attitudes towards and perceptions of “smart home” technologies: a pilot study. </w:t>
      </w:r>
      <w:r w:rsidRPr="00997B1B">
        <w:rPr>
          <w:rFonts w:ascii="Calibri"/>
          <w:i/>
          <w:iCs/>
          <w:lang w:val="en-US"/>
        </w:rPr>
        <w:t>Medical Informatics and the Internet in Medicine</w:t>
      </w:r>
      <w:r w:rsidRPr="00997B1B">
        <w:rPr>
          <w:rFonts w:ascii="Calibri"/>
          <w:lang w:val="en-US"/>
        </w:rPr>
        <w:t xml:space="preserve">, </w:t>
      </w:r>
      <w:r w:rsidRPr="00997B1B">
        <w:rPr>
          <w:rFonts w:ascii="Calibri"/>
          <w:i/>
          <w:iCs/>
          <w:lang w:val="en-US"/>
        </w:rPr>
        <w:t>29</w:t>
      </w:r>
      <w:r w:rsidRPr="00997B1B">
        <w:rPr>
          <w:rFonts w:ascii="Calibri"/>
          <w:lang w:val="en-US"/>
        </w:rPr>
        <w:t>(2), 87–94. https://doi.org/10.1080/14639230410001684387</w:t>
      </w:r>
    </w:p>
    <w:p w14:paraId="31C85A3B" w14:textId="77777777" w:rsidR="00997B1B" w:rsidRPr="00997B1B" w:rsidRDefault="00997B1B" w:rsidP="00997B1B">
      <w:pPr>
        <w:pStyle w:val="Bibliography"/>
        <w:rPr>
          <w:rFonts w:ascii="Calibri"/>
          <w:lang w:val="en-US"/>
        </w:rPr>
      </w:pPr>
      <w:r w:rsidRPr="00997B1B">
        <w:rPr>
          <w:rFonts w:ascii="Calibri"/>
          <w:lang w:val="en-US"/>
        </w:rPr>
        <w:t xml:space="preserve">Ganyo, M. (2011). Ethical issues in the use of fall detectors. </w:t>
      </w:r>
      <w:r w:rsidRPr="00997B1B">
        <w:rPr>
          <w:rFonts w:ascii="Calibri"/>
          <w:i/>
          <w:iCs/>
          <w:lang w:val="en-US"/>
        </w:rPr>
        <w:t>Ageing and Society</w:t>
      </w:r>
      <w:r w:rsidRPr="00997B1B">
        <w:rPr>
          <w:rFonts w:ascii="Calibri"/>
          <w:lang w:val="en-US"/>
        </w:rPr>
        <w:t xml:space="preserve">, </w:t>
      </w:r>
      <w:r w:rsidRPr="00997B1B">
        <w:rPr>
          <w:rFonts w:ascii="Calibri"/>
          <w:i/>
          <w:iCs/>
          <w:lang w:val="en-US"/>
        </w:rPr>
        <w:t>31</w:t>
      </w:r>
      <w:r w:rsidRPr="00997B1B">
        <w:rPr>
          <w:rFonts w:ascii="Calibri"/>
          <w:lang w:val="en-US"/>
        </w:rPr>
        <w:t>(8), 1350–1367. https://doi.org/10.1017/S0144686X10001443</w:t>
      </w:r>
    </w:p>
    <w:p w14:paraId="6E3A5FC0" w14:textId="77777777" w:rsidR="00997B1B" w:rsidRPr="00997B1B" w:rsidRDefault="00997B1B" w:rsidP="00997B1B">
      <w:pPr>
        <w:pStyle w:val="Bibliography"/>
        <w:rPr>
          <w:rFonts w:ascii="Calibri"/>
          <w:lang w:val="en-US"/>
        </w:rPr>
      </w:pPr>
      <w:r w:rsidRPr="00997B1B">
        <w:rPr>
          <w:rFonts w:ascii="Calibri"/>
          <w:lang w:val="en-US"/>
        </w:rPr>
        <w:t xml:space="preserve">Ge Wu, &amp; Shuwan Xue. (2008). Portable Preimpact Fall Detector With Inertial Sensors. </w:t>
      </w:r>
      <w:r w:rsidRPr="00997B1B">
        <w:rPr>
          <w:rFonts w:ascii="Calibri"/>
          <w:i/>
          <w:iCs/>
          <w:lang w:val="en-US"/>
        </w:rPr>
        <w:t>IEEE Transactions on Neural Systems and Rehabilitation Engineering</w:t>
      </w:r>
      <w:r w:rsidRPr="00997B1B">
        <w:rPr>
          <w:rFonts w:ascii="Calibri"/>
          <w:lang w:val="en-US"/>
        </w:rPr>
        <w:t xml:space="preserve">, </w:t>
      </w:r>
      <w:r w:rsidRPr="00997B1B">
        <w:rPr>
          <w:rFonts w:ascii="Calibri"/>
          <w:i/>
          <w:iCs/>
          <w:lang w:val="en-US"/>
        </w:rPr>
        <w:t>16</w:t>
      </w:r>
      <w:r w:rsidRPr="00997B1B">
        <w:rPr>
          <w:rFonts w:ascii="Calibri"/>
          <w:lang w:val="en-US"/>
        </w:rPr>
        <w:t>(2), 178–183. https://doi.org/10.1109/TNSRE.2007.916282</w:t>
      </w:r>
    </w:p>
    <w:p w14:paraId="50782C2E" w14:textId="77777777" w:rsidR="00997B1B" w:rsidRPr="00997B1B" w:rsidRDefault="00997B1B" w:rsidP="00997B1B">
      <w:pPr>
        <w:pStyle w:val="Bibliography"/>
        <w:rPr>
          <w:rFonts w:ascii="Calibri"/>
          <w:lang w:val="en-US"/>
        </w:rPr>
      </w:pPr>
      <w:r w:rsidRPr="00997B1B">
        <w:rPr>
          <w:rFonts w:ascii="Calibri"/>
          <w:lang w:val="en-US"/>
        </w:rPr>
        <w:t xml:space="preserve">Igual, R., Medrano, C., &amp; Plaza, I. (2013). Challenges, issues and trends in fall detection systems. </w:t>
      </w:r>
      <w:r w:rsidRPr="00997B1B">
        <w:rPr>
          <w:rFonts w:ascii="Calibri"/>
          <w:i/>
          <w:iCs/>
          <w:lang w:val="en-US"/>
        </w:rPr>
        <w:t>Biomedical Engineering Online</w:t>
      </w:r>
      <w:r w:rsidRPr="00997B1B">
        <w:rPr>
          <w:rFonts w:ascii="Calibri"/>
          <w:lang w:val="en-US"/>
        </w:rPr>
        <w:t xml:space="preserve">, </w:t>
      </w:r>
      <w:r w:rsidRPr="00997B1B">
        <w:rPr>
          <w:rFonts w:ascii="Calibri"/>
          <w:i/>
          <w:iCs/>
          <w:lang w:val="en-US"/>
        </w:rPr>
        <w:t>12</w:t>
      </w:r>
      <w:r w:rsidRPr="00997B1B">
        <w:rPr>
          <w:rFonts w:ascii="Calibri"/>
          <w:lang w:val="en-US"/>
        </w:rPr>
        <w:t>(1), 66.</w:t>
      </w:r>
    </w:p>
    <w:p w14:paraId="2D43BC0D" w14:textId="77777777" w:rsidR="00997B1B" w:rsidRPr="00997B1B" w:rsidRDefault="00997B1B" w:rsidP="00997B1B">
      <w:pPr>
        <w:pStyle w:val="Bibliography"/>
        <w:rPr>
          <w:rFonts w:ascii="Calibri"/>
          <w:lang w:val="en-US"/>
        </w:rPr>
      </w:pPr>
      <w:r w:rsidRPr="00997B1B">
        <w:rPr>
          <w:rFonts w:ascii="Calibri"/>
          <w:lang w:val="en-US"/>
        </w:rPr>
        <w:t>In Brief: Falls Among Older Persons and the Role of the Home: An Analysis of Cost, Incidence, and Potential Savings From Home Modification - inb49_falls.pdf. (n.d.). Retrieved February 2, 2017, from http://assets.aarp.org/rgcenter/il/inb49_falls.pdf</w:t>
      </w:r>
    </w:p>
    <w:p w14:paraId="1A920250" w14:textId="77777777" w:rsidR="00997B1B" w:rsidRPr="00997B1B" w:rsidRDefault="00997B1B" w:rsidP="00997B1B">
      <w:pPr>
        <w:pStyle w:val="Bibliography"/>
        <w:rPr>
          <w:rFonts w:ascii="Calibri"/>
          <w:lang w:val="en-US"/>
        </w:rPr>
      </w:pPr>
      <w:r w:rsidRPr="00997B1B">
        <w:rPr>
          <w:rFonts w:ascii="Calibri"/>
          <w:lang w:val="en-US"/>
        </w:rPr>
        <w:t xml:space="preserve">Kwolek, B., &amp; Kepski, M. (2016). Fuzzy inference-based fall detection using kinect and body-worn accelerometer. </w:t>
      </w:r>
      <w:r w:rsidRPr="00997B1B">
        <w:rPr>
          <w:rFonts w:ascii="Calibri"/>
          <w:i/>
          <w:iCs/>
          <w:lang w:val="en-US"/>
        </w:rPr>
        <w:t>Applied Soft Computing</w:t>
      </w:r>
      <w:r w:rsidRPr="00997B1B">
        <w:rPr>
          <w:rFonts w:ascii="Calibri"/>
          <w:lang w:val="en-US"/>
        </w:rPr>
        <w:t xml:space="preserve">, </w:t>
      </w:r>
      <w:r w:rsidRPr="00997B1B">
        <w:rPr>
          <w:rFonts w:ascii="Calibri"/>
          <w:i/>
          <w:iCs/>
          <w:lang w:val="en-US"/>
        </w:rPr>
        <w:t>40</w:t>
      </w:r>
      <w:r w:rsidRPr="00997B1B">
        <w:rPr>
          <w:rFonts w:ascii="Calibri"/>
          <w:lang w:val="en-US"/>
        </w:rPr>
        <w:t>, 305–318. https://doi.org/10.1016/j.asoc.2015.11.031</w:t>
      </w:r>
    </w:p>
    <w:p w14:paraId="6E6F6464" w14:textId="77777777" w:rsidR="00997B1B" w:rsidRPr="00997B1B" w:rsidRDefault="00997B1B" w:rsidP="00997B1B">
      <w:pPr>
        <w:pStyle w:val="Bibliography"/>
        <w:rPr>
          <w:rFonts w:ascii="Calibri"/>
          <w:lang w:val="en-US"/>
        </w:rPr>
      </w:pPr>
      <w:r w:rsidRPr="00997B1B">
        <w:rPr>
          <w:rFonts w:ascii="Calibri"/>
          <w:lang w:val="en-US"/>
        </w:rPr>
        <w:t xml:space="preserve">Li, Y., Zeng, Z., Popescu, M., &amp; Ho, K. C. (2010). Acoustic fall detection using a circular microphone array. In </w:t>
      </w:r>
      <w:r w:rsidRPr="00997B1B">
        <w:rPr>
          <w:rFonts w:ascii="Calibri"/>
          <w:i/>
          <w:iCs/>
          <w:lang w:val="en-US"/>
        </w:rPr>
        <w:t>2010 Annual International Conference of the IEEE Engineering in Medicine and Biology</w:t>
      </w:r>
      <w:r w:rsidRPr="00997B1B">
        <w:rPr>
          <w:rFonts w:ascii="Calibri"/>
          <w:lang w:val="en-US"/>
        </w:rPr>
        <w:t xml:space="preserve"> (pp. 2242–2245). https://doi.org/10.1109/IEMBS.2010.5627368</w:t>
      </w:r>
    </w:p>
    <w:p w14:paraId="426B4C69" w14:textId="77777777" w:rsidR="00997B1B" w:rsidRPr="00997B1B" w:rsidRDefault="00997B1B" w:rsidP="00997B1B">
      <w:pPr>
        <w:pStyle w:val="Bibliography"/>
        <w:rPr>
          <w:rFonts w:ascii="Calibri"/>
          <w:lang w:val="en-US"/>
        </w:rPr>
      </w:pPr>
      <w:r w:rsidRPr="00997B1B">
        <w:rPr>
          <w:rFonts w:ascii="Calibri"/>
          <w:lang w:val="en-US"/>
        </w:rPr>
        <w:lastRenderedPageBreak/>
        <w:t xml:space="preserve">Nait-Charif, H., &amp; McKenna, S. J. (2004). Activity summarisation and fall detection in a supportive home environment. In </w:t>
      </w:r>
      <w:r w:rsidRPr="00997B1B">
        <w:rPr>
          <w:rFonts w:ascii="Calibri"/>
          <w:i/>
          <w:iCs/>
          <w:lang w:val="en-US"/>
        </w:rPr>
        <w:t>Proceedings of the 17th International Conference on Pattern Recognition, 2004. ICPR 2004.</w:t>
      </w:r>
      <w:r w:rsidRPr="00997B1B">
        <w:rPr>
          <w:rFonts w:ascii="Calibri"/>
          <w:lang w:val="en-US"/>
        </w:rPr>
        <w:t xml:space="preserve"> (Vol. 4, p. 323–326 Vol.4). https://doi.org/10.1109/ICPR.2004.1333768</w:t>
      </w:r>
    </w:p>
    <w:p w14:paraId="295F2A31" w14:textId="77777777" w:rsidR="00997B1B" w:rsidRPr="00997B1B" w:rsidRDefault="00997B1B" w:rsidP="00997B1B">
      <w:pPr>
        <w:pStyle w:val="Bibliography"/>
        <w:rPr>
          <w:rFonts w:ascii="Calibri"/>
          <w:lang w:val="en-US"/>
        </w:rPr>
      </w:pPr>
      <w:r w:rsidRPr="00997B1B">
        <w:rPr>
          <w:rFonts w:ascii="Calibri"/>
          <w:lang w:val="en-US"/>
        </w:rPr>
        <w:t xml:space="preserve">Noury, N., Fleury, A., Rumeau, P., Bourke, A. K., Laighin, G. O., Rialle, V., &amp; Lundy, J. E. (2007). Fall detection - Principles and Methods. In </w:t>
      </w:r>
      <w:r w:rsidRPr="00997B1B">
        <w:rPr>
          <w:rFonts w:ascii="Calibri"/>
          <w:i/>
          <w:iCs/>
          <w:lang w:val="en-US"/>
        </w:rPr>
        <w:t>2007 29th Annual International Conference of the IEEE Engineering in Medicine and Biology Society</w:t>
      </w:r>
      <w:r w:rsidRPr="00997B1B">
        <w:rPr>
          <w:rFonts w:ascii="Calibri"/>
          <w:lang w:val="en-US"/>
        </w:rPr>
        <w:t xml:space="preserve"> (pp. 1663–1666). https://doi.org/10.1109/IEMBS.2007.4352627</w:t>
      </w:r>
    </w:p>
    <w:p w14:paraId="42E26FAB" w14:textId="77777777" w:rsidR="00997B1B" w:rsidRPr="00997B1B" w:rsidRDefault="00997B1B" w:rsidP="00997B1B">
      <w:pPr>
        <w:pStyle w:val="Bibliography"/>
        <w:rPr>
          <w:rFonts w:ascii="Calibri"/>
          <w:lang w:val="en-US"/>
        </w:rPr>
      </w:pPr>
      <w:r w:rsidRPr="00997B1B">
        <w:rPr>
          <w:rFonts w:ascii="Calibri"/>
          <w:lang w:val="en-US"/>
        </w:rPr>
        <w:t>Philips Lifeline. (2010). Philips Lifeline Medical Alert Service with AutoAlert. Retrieved February 23, 2017, from https://www.homeinstead.com/315/Documents/autoalert%20datasheet.pdf</w:t>
      </w:r>
    </w:p>
    <w:p w14:paraId="03E2D31C" w14:textId="77777777" w:rsidR="00997B1B" w:rsidRPr="00997B1B" w:rsidRDefault="00997B1B" w:rsidP="00997B1B">
      <w:pPr>
        <w:pStyle w:val="Bibliography"/>
        <w:rPr>
          <w:rFonts w:ascii="Calibri"/>
          <w:lang w:val="en-US"/>
        </w:rPr>
      </w:pPr>
      <w:r w:rsidRPr="00997B1B">
        <w:rPr>
          <w:rFonts w:ascii="Calibri"/>
          <w:lang w:val="en-US"/>
        </w:rPr>
        <w:t xml:space="preserve">Popescu, M., &amp; Mahnot, A. (2009). Acoustic fall detection using one-class classifiers. In </w:t>
      </w:r>
      <w:r w:rsidRPr="00997B1B">
        <w:rPr>
          <w:rFonts w:ascii="Calibri"/>
          <w:i/>
          <w:iCs/>
          <w:lang w:val="en-US"/>
        </w:rPr>
        <w:t>2009 Annual International Conference of the IEEE Engineering in Medicine and Biology Society</w:t>
      </w:r>
      <w:r w:rsidRPr="00997B1B">
        <w:rPr>
          <w:rFonts w:ascii="Calibri"/>
          <w:lang w:val="en-US"/>
        </w:rPr>
        <w:t xml:space="preserve"> (pp. 3505–3508). https://doi.org/10.1109/IEMBS.2009.5334521</w:t>
      </w:r>
    </w:p>
    <w:p w14:paraId="2FC98070" w14:textId="77777777" w:rsidR="00997B1B" w:rsidRPr="00997B1B" w:rsidRDefault="00997B1B" w:rsidP="00997B1B">
      <w:pPr>
        <w:pStyle w:val="Bibliography"/>
        <w:rPr>
          <w:rFonts w:ascii="Calibri"/>
          <w:lang w:val="en-US"/>
        </w:rPr>
      </w:pPr>
      <w:r w:rsidRPr="00997B1B">
        <w:rPr>
          <w:rFonts w:ascii="Calibri"/>
          <w:lang w:val="en-US"/>
        </w:rPr>
        <w:t xml:space="preserve">Smith, A. (2015). </w:t>
      </w:r>
      <w:r w:rsidRPr="00997B1B">
        <w:rPr>
          <w:rFonts w:ascii="Calibri"/>
          <w:i/>
          <w:iCs/>
          <w:lang w:val="en-US"/>
        </w:rPr>
        <w:t>U.S. Smartphone Usage in 2015</w:t>
      </w:r>
      <w:r w:rsidRPr="00997B1B">
        <w:rPr>
          <w:rFonts w:ascii="Calibri"/>
          <w:lang w:val="en-US"/>
        </w:rPr>
        <w:t>. Pew Research Center: Internet, Science &amp; Tech. Retrieved from http://www.pewinternet.org/2015/04/01/introduction-20/</w:t>
      </w:r>
    </w:p>
    <w:p w14:paraId="6051030E" w14:textId="77777777" w:rsidR="00997B1B" w:rsidRPr="00997B1B" w:rsidRDefault="00997B1B" w:rsidP="00997B1B">
      <w:pPr>
        <w:pStyle w:val="Bibliography"/>
        <w:rPr>
          <w:rFonts w:ascii="Calibri"/>
          <w:lang w:val="en-US"/>
        </w:rPr>
      </w:pPr>
      <w:r w:rsidRPr="00997B1B">
        <w:rPr>
          <w:rFonts w:ascii="Calibri"/>
          <w:lang w:val="en-US"/>
        </w:rPr>
        <w:t xml:space="preserve">Stewart, &amp; Stewart. (2012). Fear of Falling and the Use of Telecare by Older People. </w:t>
      </w:r>
      <w:r w:rsidRPr="00997B1B">
        <w:rPr>
          <w:rFonts w:ascii="Calibri"/>
          <w:i/>
          <w:iCs/>
          <w:lang w:val="en-US"/>
        </w:rPr>
        <w:t>British Journal of Occupational Therapy</w:t>
      </w:r>
      <w:r w:rsidRPr="00997B1B">
        <w:rPr>
          <w:rFonts w:ascii="Calibri"/>
          <w:lang w:val="en-US"/>
        </w:rPr>
        <w:t xml:space="preserve">, </w:t>
      </w:r>
      <w:r w:rsidRPr="00997B1B">
        <w:rPr>
          <w:rFonts w:ascii="Calibri"/>
          <w:i/>
          <w:iCs/>
          <w:lang w:val="en-US"/>
        </w:rPr>
        <w:t>75</w:t>
      </w:r>
      <w:r w:rsidRPr="00997B1B">
        <w:rPr>
          <w:rFonts w:ascii="Calibri"/>
          <w:lang w:val="en-US"/>
        </w:rPr>
        <w:t>(7), 304–312. https://doi.org/10.4276/030802212X13418284515758</w:t>
      </w:r>
    </w:p>
    <w:p w14:paraId="1EEF1D09" w14:textId="77777777" w:rsidR="00997B1B" w:rsidRPr="00997B1B" w:rsidRDefault="00997B1B" w:rsidP="00997B1B">
      <w:pPr>
        <w:pStyle w:val="Bibliography"/>
        <w:rPr>
          <w:rFonts w:ascii="Calibri"/>
          <w:lang w:val="en-US"/>
        </w:rPr>
      </w:pPr>
      <w:r w:rsidRPr="00997B1B">
        <w:rPr>
          <w:rFonts w:ascii="Calibri"/>
          <w:lang w:val="en-US"/>
        </w:rPr>
        <w:t xml:space="preserve">Stone, E. E., &amp; Skubic, M. (2015). Fall Detection in Homes of Older Adults Using the Microsoft Kinect. </w:t>
      </w:r>
      <w:r w:rsidRPr="00997B1B">
        <w:rPr>
          <w:rFonts w:ascii="Calibri"/>
          <w:i/>
          <w:iCs/>
          <w:lang w:val="en-US"/>
        </w:rPr>
        <w:t>IEEE Journal of Biomedical and Health Informatics</w:t>
      </w:r>
      <w:r w:rsidRPr="00997B1B">
        <w:rPr>
          <w:rFonts w:ascii="Calibri"/>
          <w:lang w:val="en-US"/>
        </w:rPr>
        <w:t xml:space="preserve">, </w:t>
      </w:r>
      <w:r w:rsidRPr="00997B1B">
        <w:rPr>
          <w:rFonts w:ascii="Calibri"/>
          <w:i/>
          <w:iCs/>
          <w:lang w:val="en-US"/>
        </w:rPr>
        <w:t>19</w:t>
      </w:r>
      <w:r w:rsidRPr="00997B1B">
        <w:rPr>
          <w:rFonts w:ascii="Calibri"/>
          <w:lang w:val="en-US"/>
        </w:rPr>
        <w:t>(1), 290–301. https://doi.org/10.1109/JBHI.2014.2312180</w:t>
      </w:r>
    </w:p>
    <w:p w14:paraId="563999CA" w14:textId="77777777" w:rsidR="00997B1B" w:rsidRPr="00997B1B" w:rsidRDefault="00997B1B" w:rsidP="00997B1B">
      <w:pPr>
        <w:pStyle w:val="Bibliography"/>
        <w:rPr>
          <w:rFonts w:ascii="Calibri"/>
          <w:lang w:val="en-US"/>
        </w:rPr>
      </w:pPr>
      <w:r w:rsidRPr="00997B1B">
        <w:rPr>
          <w:rFonts w:ascii="Calibri"/>
          <w:lang w:val="en-US"/>
        </w:rPr>
        <w:t xml:space="preserve">Talavera, G., Garcia, J., Rösevall, J., Rusu, C., Carenas, C., Breuil, F., … Carrabina, J. (2015). Fully-Wireless Sensor Insole as Non-invasive Tool for Collecting Gait Data and </w:t>
      </w:r>
      <w:r w:rsidRPr="00997B1B">
        <w:rPr>
          <w:rFonts w:ascii="Calibri"/>
          <w:lang w:val="en-US"/>
        </w:rPr>
        <w:lastRenderedPageBreak/>
        <w:t xml:space="preserve">Analyzing Fall Risk. In J. Bravo, R. Hervás, &amp; V. Villarreal (Eds.), </w:t>
      </w:r>
      <w:r w:rsidRPr="00997B1B">
        <w:rPr>
          <w:rFonts w:ascii="Calibri"/>
          <w:i/>
          <w:iCs/>
          <w:lang w:val="en-US"/>
        </w:rPr>
        <w:t>Ambient Intelligence for Health</w:t>
      </w:r>
      <w:r w:rsidRPr="00997B1B">
        <w:rPr>
          <w:rFonts w:ascii="Calibri"/>
          <w:lang w:val="en-US"/>
        </w:rPr>
        <w:t xml:space="preserve"> (Vol. 9456, pp. 15–25). Cham: Springer International Publishing. https://doi.org/10.1007/978-3-319-26508-7_2</w:t>
      </w:r>
    </w:p>
    <w:p w14:paraId="7ACDCB12" w14:textId="77777777" w:rsidR="00997B1B" w:rsidRPr="00997B1B" w:rsidRDefault="00997B1B" w:rsidP="00997B1B">
      <w:pPr>
        <w:pStyle w:val="Bibliography"/>
        <w:rPr>
          <w:rFonts w:ascii="Calibri"/>
          <w:lang w:val="en-US"/>
        </w:rPr>
      </w:pPr>
      <w:r w:rsidRPr="00997B1B">
        <w:rPr>
          <w:rFonts w:ascii="Calibri"/>
          <w:lang w:val="en-US"/>
        </w:rPr>
        <w:t xml:space="preserve">Townsend, K., Davidson, R., Akiba, &amp; Cufí, C. (2014). </w:t>
      </w:r>
      <w:r w:rsidRPr="00997B1B">
        <w:rPr>
          <w:rFonts w:ascii="Calibri"/>
          <w:i/>
          <w:iCs/>
          <w:lang w:val="en-US"/>
        </w:rPr>
        <w:t>Getting started with Bluetooth low energy: tools and techniques for low-power networking</w:t>
      </w:r>
      <w:r w:rsidRPr="00997B1B">
        <w:rPr>
          <w:rFonts w:ascii="Calibri"/>
          <w:lang w:val="en-US"/>
        </w:rPr>
        <w:t xml:space="preserve"> (Revised First Edition). Sebastopol, CA: O’Reilly.</w:t>
      </w:r>
    </w:p>
    <w:p w14:paraId="43F478EF" w14:textId="77777777" w:rsidR="00997B1B" w:rsidRPr="00997B1B" w:rsidRDefault="00997B1B" w:rsidP="00997B1B">
      <w:pPr>
        <w:pStyle w:val="Bibliography"/>
        <w:rPr>
          <w:rFonts w:ascii="Calibri"/>
          <w:lang w:val="en-US"/>
        </w:rPr>
      </w:pPr>
      <w:r w:rsidRPr="00997B1B">
        <w:rPr>
          <w:rFonts w:ascii="Calibri"/>
          <w:lang w:val="en-US"/>
        </w:rPr>
        <w:t xml:space="preserve">World Health Organization. (2007). </w:t>
      </w:r>
      <w:r w:rsidRPr="00997B1B">
        <w:rPr>
          <w:rFonts w:ascii="Calibri"/>
          <w:i/>
          <w:iCs/>
          <w:lang w:val="en-US"/>
        </w:rPr>
        <w:t>Global report on falls prevention in older age.</w:t>
      </w:r>
      <w:r w:rsidRPr="00997B1B">
        <w:rPr>
          <w:rFonts w:ascii="Calibri"/>
          <w:lang w:val="en-US"/>
        </w:rPr>
        <w:t xml:space="preserve"> Retrieved from http://www.who.int/ageing/publications/Falls_prevention7March.pdf</w:t>
      </w:r>
    </w:p>
    <w:p w14:paraId="614F7604" w14:textId="3AC9611F" w:rsidR="00013EE7" w:rsidRDefault="005C1B4F" w:rsidP="00013EE7">
      <w:r>
        <w:fldChar w:fldCharType="end"/>
      </w:r>
    </w:p>
    <w:p w14:paraId="406F57A9" w14:textId="77777777" w:rsidR="00013EE7" w:rsidRDefault="00013EE7" w:rsidP="00013EE7"/>
    <w:p w14:paraId="0A82D0EE" w14:textId="77777777" w:rsidR="00013EE7" w:rsidRDefault="00013EE7" w:rsidP="00013EE7"/>
    <w:p w14:paraId="5795E877" w14:textId="77777777" w:rsidR="00013EE7" w:rsidRDefault="00013EE7" w:rsidP="00013EE7"/>
    <w:p w14:paraId="2D040B4D" w14:textId="77777777" w:rsidR="00013EE7" w:rsidRDefault="00013EE7" w:rsidP="00013EE7"/>
    <w:p w14:paraId="0F325C4C" w14:textId="77777777" w:rsidR="00013EE7" w:rsidRDefault="00013EE7" w:rsidP="00013EE7"/>
    <w:p w14:paraId="1A0B827D" w14:textId="77777777" w:rsidR="00013EE7" w:rsidRDefault="00013EE7" w:rsidP="00013EE7"/>
    <w:p w14:paraId="4699B5B3" w14:textId="77777777" w:rsidR="00013EE7" w:rsidRDefault="00013EE7" w:rsidP="00013EE7"/>
    <w:p w14:paraId="5A0A611E" w14:textId="77777777" w:rsidR="00013EE7" w:rsidRDefault="00013EE7" w:rsidP="00013EE7"/>
    <w:p w14:paraId="5B3CB428" w14:textId="77777777" w:rsidR="00013EE7" w:rsidRPr="00013EE7" w:rsidRDefault="00013EE7" w:rsidP="00013EE7"/>
    <w:p w14:paraId="0A5A6C72" w14:textId="3FFC1966" w:rsidR="000656B8" w:rsidRPr="00E25163" w:rsidRDefault="000656B8" w:rsidP="005C1B4F">
      <w:pPr>
        <w:pStyle w:val="Heading1"/>
      </w:pPr>
    </w:p>
    <w:sectPr w:rsidR="000656B8" w:rsidRPr="00E25163" w:rsidSect="00F9630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835A6" w14:textId="77777777" w:rsidR="00C22305" w:rsidRDefault="00C22305" w:rsidP="007E501F">
      <w:r>
        <w:separator/>
      </w:r>
    </w:p>
  </w:endnote>
  <w:endnote w:type="continuationSeparator" w:id="0">
    <w:p w14:paraId="406F64E0" w14:textId="77777777" w:rsidR="00C22305" w:rsidRDefault="00C22305" w:rsidP="007E5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62C28E" w14:textId="77777777" w:rsidR="00C22305" w:rsidRDefault="00C22305" w:rsidP="007E501F">
      <w:r>
        <w:separator/>
      </w:r>
    </w:p>
  </w:footnote>
  <w:footnote w:type="continuationSeparator" w:id="0">
    <w:p w14:paraId="08ABF095" w14:textId="77777777" w:rsidR="00C22305" w:rsidRDefault="00C22305" w:rsidP="007E50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F6135"/>
    <w:multiLevelType w:val="multilevel"/>
    <w:tmpl w:val="452877FA"/>
    <w:lvl w:ilvl="0">
      <w:start w:val="1"/>
      <w:numFmt w:val="decimal"/>
      <w:lvlText w:val="%1"/>
      <w:lvlJc w:val="left"/>
      <w:pPr>
        <w:ind w:left="1152" w:hanging="432"/>
      </w:pPr>
      <w:rPr>
        <w:rFonts w:hint="default"/>
      </w:rPr>
    </w:lvl>
    <w:lvl w:ilvl="1">
      <w:start w:val="1"/>
      <w:numFmt w:val="decimal"/>
      <w:lvlText w:val="%2"/>
      <w:lvlJc w:val="left"/>
      <w:pPr>
        <w:ind w:left="1296" w:hanging="576"/>
      </w:pPr>
      <w:rPr>
        <w:rFonts w:hint="default"/>
      </w:rPr>
    </w:lvl>
    <w:lvl w:ilvl="2">
      <w:start w:val="1"/>
      <w:numFmt w:val="decimal"/>
      <w:lvlText w:val="%3.%1"/>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nsid w:val="03E35655"/>
    <w:multiLevelType w:val="multilevel"/>
    <w:tmpl w:val="6186D0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B81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59402D1"/>
    <w:multiLevelType w:val="multilevel"/>
    <w:tmpl w:val="4E7AF034"/>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4">
    <w:nsid w:val="285326DA"/>
    <w:multiLevelType w:val="multilevel"/>
    <w:tmpl w:val="742400CE"/>
    <w:lvl w:ilvl="0">
      <w:start w:val="1"/>
      <w:numFmt w:val="none"/>
      <w:pStyle w:val="Heading1"/>
      <w:lvlText w:val=""/>
      <w:lvlJc w:val="left"/>
      <w:pPr>
        <w:ind w:left="1152" w:hanging="432"/>
      </w:pPr>
      <w:rPr>
        <w:rFonts w:hint="default"/>
      </w:rPr>
    </w:lvl>
    <w:lvl w:ilvl="1">
      <w:start w:val="1"/>
      <w:numFmt w:val="decimal"/>
      <w:pStyle w:val="Heading2"/>
      <w:lvlText w:val="%2"/>
      <w:lvlJc w:val="left"/>
      <w:pPr>
        <w:ind w:left="1296" w:hanging="576"/>
      </w:pPr>
      <w:rPr>
        <w:rFonts w:hint="default"/>
      </w:rPr>
    </w:lvl>
    <w:lvl w:ilvl="2">
      <w:start w:val="1"/>
      <w:numFmt w:val="decimal"/>
      <w:pStyle w:val="Heading3"/>
      <w:lvlText w:val="%2. %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5">
    <w:nsid w:val="389443EF"/>
    <w:multiLevelType w:val="multilevel"/>
    <w:tmpl w:val="7DEC561C"/>
    <w:lvl w:ilvl="0">
      <w:start w:val="1"/>
      <w:numFmt w:val="decimal"/>
      <w:lvlText w:val="%1"/>
      <w:lvlJc w:val="left"/>
      <w:pPr>
        <w:ind w:left="1152" w:hanging="432"/>
      </w:pPr>
      <w:rPr>
        <w:rFonts w:hint="default"/>
      </w:rPr>
    </w:lvl>
    <w:lvl w:ilvl="1">
      <w:start w:val="1"/>
      <w:numFmt w:val="none"/>
      <w:lvlText w:val="1"/>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6">
    <w:nsid w:val="3A3E0E44"/>
    <w:multiLevelType w:val="multilevel"/>
    <w:tmpl w:val="05BE8306"/>
    <w:lvl w:ilvl="0">
      <w:start w:val="1"/>
      <w:numFmt w:val="decimal"/>
      <w:lvlText w:val="%1"/>
      <w:lvlJc w:val="left"/>
      <w:pPr>
        <w:ind w:left="1152" w:hanging="432"/>
      </w:pPr>
      <w:rPr>
        <w:rFonts w:hint="default"/>
      </w:rPr>
    </w:lvl>
    <w:lvl w:ilvl="1">
      <w:start w:val="1"/>
      <w:numFmt w:val="decimal"/>
      <w:lvlText w:val="%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7">
    <w:nsid w:val="40083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E1F49D3"/>
    <w:multiLevelType w:val="multilevel"/>
    <w:tmpl w:val="AD80B45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583E050C"/>
    <w:multiLevelType w:val="multilevel"/>
    <w:tmpl w:val="AA0AC538"/>
    <w:lvl w:ilvl="0">
      <w:start w:val="1"/>
      <w:numFmt w:val="none"/>
      <w:lvlText w:val=""/>
      <w:lvlJc w:val="left"/>
      <w:pPr>
        <w:ind w:left="1152" w:hanging="432"/>
      </w:pPr>
      <w:rPr>
        <w:rFonts w:hint="default"/>
      </w:rPr>
    </w:lvl>
    <w:lvl w:ilvl="1">
      <w:start w:val="1"/>
      <w:numFmt w:val="decimal"/>
      <w:lvlText w:val="%2"/>
      <w:lvlJc w:val="left"/>
      <w:pPr>
        <w:ind w:left="1296" w:hanging="576"/>
      </w:pPr>
      <w:rPr>
        <w:rFonts w:hint="default"/>
      </w:rPr>
    </w:lvl>
    <w:lvl w:ilvl="2">
      <w:start w:val="1"/>
      <w:numFmt w:val="decimal"/>
      <w:lvlText w:val="%2. %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0">
    <w:nsid w:val="663C4784"/>
    <w:multiLevelType w:val="hybridMultilevel"/>
    <w:tmpl w:val="B464D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617181"/>
    <w:multiLevelType w:val="multilevel"/>
    <w:tmpl w:val="FA8C54E2"/>
    <w:lvl w:ilvl="0">
      <w:start w:val="1"/>
      <w:numFmt w:val="decimal"/>
      <w:lvlText w:val="%1"/>
      <w:lvlJc w:val="left"/>
      <w:pPr>
        <w:ind w:left="1152" w:hanging="432"/>
      </w:pPr>
      <w:rPr>
        <w:rFonts w:hint="default"/>
      </w:rPr>
    </w:lvl>
    <w:lvl w:ilvl="1">
      <w:start w:val="1"/>
      <w:numFmt w:val="decimal"/>
      <w:lvlText w:val="%2"/>
      <w:lvlJc w:val="left"/>
      <w:pPr>
        <w:ind w:left="1296" w:hanging="576"/>
      </w:pPr>
      <w:rPr>
        <w:rFonts w:hint="default"/>
      </w:rPr>
    </w:lvl>
    <w:lvl w:ilvl="2">
      <w:start w:val="1"/>
      <w:numFmt w:val="decimal"/>
      <w:lvlText w:val="%1.1"/>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2">
    <w:nsid w:val="73443CCB"/>
    <w:multiLevelType w:val="multilevel"/>
    <w:tmpl w:val="7DEC561C"/>
    <w:lvl w:ilvl="0">
      <w:start w:val="1"/>
      <w:numFmt w:val="decimal"/>
      <w:lvlText w:val="%1"/>
      <w:lvlJc w:val="left"/>
      <w:pPr>
        <w:ind w:left="1152" w:hanging="432"/>
      </w:pPr>
      <w:rPr>
        <w:rFonts w:hint="default"/>
      </w:rPr>
    </w:lvl>
    <w:lvl w:ilvl="1">
      <w:start w:val="1"/>
      <w:numFmt w:val="none"/>
      <w:lvlText w:val="1"/>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3">
    <w:nsid w:val="758B33BA"/>
    <w:multiLevelType w:val="multilevel"/>
    <w:tmpl w:val="4E7AF034"/>
    <w:lvl w:ilvl="0">
      <w:start w:val="1"/>
      <w:numFmt w:val="decimal"/>
      <w:lvlText w:val="%1"/>
      <w:lvlJc w:val="left"/>
      <w:pPr>
        <w:ind w:left="1152" w:hanging="432"/>
      </w:pPr>
    </w:lvl>
    <w:lvl w:ilvl="1">
      <w:start w:val="1"/>
      <w:numFmt w:val="decimal"/>
      <w:lvlText w:val="%1.%2"/>
      <w:lvlJc w:val="left"/>
      <w:pPr>
        <w:ind w:left="1296" w:hanging="576"/>
      </w:pPr>
    </w:lvl>
    <w:lvl w:ilvl="2">
      <w:start w:val="1"/>
      <w:numFmt w:val="decimal"/>
      <w:lvlText w:val="%1.%2.%3"/>
      <w:lvlJc w:val="left"/>
      <w:pPr>
        <w:ind w:left="1440" w:hanging="720"/>
      </w:p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4">
    <w:nsid w:val="77AB1D50"/>
    <w:multiLevelType w:val="hybridMultilevel"/>
    <w:tmpl w:val="7794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241229"/>
    <w:multiLevelType w:val="multilevel"/>
    <w:tmpl w:val="D77A0020"/>
    <w:lvl w:ilvl="0">
      <w:start w:val="1"/>
      <w:numFmt w:val="none"/>
      <w:lvlText w:val=""/>
      <w:lvlJc w:val="left"/>
      <w:pPr>
        <w:ind w:left="1152" w:hanging="432"/>
      </w:pPr>
      <w:rPr>
        <w:rFonts w:hint="default"/>
      </w:rPr>
    </w:lvl>
    <w:lvl w:ilvl="1">
      <w:start w:val="1"/>
      <w:numFmt w:val="decimal"/>
      <w:lvlText w:val="%2"/>
      <w:lvlJc w:val="left"/>
      <w:pPr>
        <w:ind w:left="1296" w:hanging="576"/>
      </w:pPr>
      <w:rPr>
        <w:rFonts w:hint="default"/>
      </w:rPr>
    </w:lvl>
    <w:lvl w:ilvl="2">
      <w:start w:val="1"/>
      <w:numFmt w:val="decimal"/>
      <w:lvlText w:val="%3.%1 %2"/>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6">
    <w:nsid w:val="7D601220"/>
    <w:multiLevelType w:val="multilevel"/>
    <w:tmpl w:val="DC58A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D7D6C08"/>
    <w:multiLevelType w:val="hybridMultilevel"/>
    <w:tmpl w:val="6DE8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E268AB"/>
    <w:multiLevelType w:val="multilevel"/>
    <w:tmpl w:val="8820A78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0"/>
  </w:num>
  <w:num w:numId="2">
    <w:abstractNumId w:val="17"/>
  </w:num>
  <w:num w:numId="3">
    <w:abstractNumId w:val="14"/>
  </w:num>
  <w:num w:numId="4">
    <w:abstractNumId w:val="4"/>
  </w:num>
  <w:num w:numId="5">
    <w:abstractNumId w:val="8"/>
  </w:num>
  <w:num w:numId="6">
    <w:abstractNumId w:val="16"/>
  </w:num>
  <w:num w:numId="7">
    <w:abstractNumId w:val="1"/>
  </w:num>
  <w:num w:numId="8">
    <w:abstractNumId w:val="18"/>
  </w:num>
  <w:num w:numId="9">
    <w:abstractNumId w:val="13"/>
  </w:num>
  <w:num w:numId="10">
    <w:abstractNumId w:val="3"/>
  </w:num>
  <w:num w:numId="11">
    <w:abstractNumId w:val="5"/>
  </w:num>
  <w:num w:numId="12">
    <w:abstractNumId w:val="12"/>
  </w:num>
  <w:num w:numId="13">
    <w:abstractNumId w:val="7"/>
  </w:num>
  <w:num w:numId="14">
    <w:abstractNumId w:val="2"/>
  </w:num>
  <w:num w:numId="15">
    <w:abstractNumId w:val="6"/>
  </w:num>
  <w:num w:numId="16">
    <w:abstractNumId w:val="11"/>
  </w:num>
  <w:num w:numId="17">
    <w:abstractNumId w:val="0"/>
  </w:num>
  <w:num w:numId="18">
    <w:abstractNumId w:val="15"/>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markup="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B1E"/>
    <w:rsid w:val="00000191"/>
    <w:rsid w:val="000103FF"/>
    <w:rsid w:val="00010DA3"/>
    <w:rsid w:val="00013EE7"/>
    <w:rsid w:val="00016E65"/>
    <w:rsid w:val="000211A0"/>
    <w:rsid w:val="000278A9"/>
    <w:rsid w:val="000601D7"/>
    <w:rsid w:val="000656B8"/>
    <w:rsid w:val="0006744B"/>
    <w:rsid w:val="00085DDD"/>
    <w:rsid w:val="00094303"/>
    <w:rsid w:val="000A2131"/>
    <w:rsid w:val="000B0087"/>
    <w:rsid w:val="000B170B"/>
    <w:rsid w:val="000D34E2"/>
    <w:rsid w:val="000E47A4"/>
    <w:rsid w:val="000E6449"/>
    <w:rsid w:val="000F2B9E"/>
    <w:rsid w:val="00155F9E"/>
    <w:rsid w:val="0016109F"/>
    <w:rsid w:val="00171B26"/>
    <w:rsid w:val="00193C38"/>
    <w:rsid w:val="001B411D"/>
    <w:rsid w:val="001B56D0"/>
    <w:rsid w:val="001B6B7D"/>
    <w:rsid w:val="001D7E91"/>
    <w:rsid w:val="001E1E37"/>
    <w:rsid w:val="00202603"/>
    <w:rsid w:val="002175CC"/>
    <w:rsid w:val="00217675"/>
    <w:rsid w:val="00227594"/>
    <w:rsid w:val="00227648"/>
    <w:rsid w:val="00241975"/>
    <w:rsid w:val="00243F7F"/>
    <w:rsid w:val="00244541"/>
    <w:rsid w:val="00260D50"/>
    <w:rsid w:val="00271543"/>
    <w:rsid w:val="00281C56"/>
    <w:rsid w:val="00296D62"/>
    <w:rsid w:val="002A15C6"/>
    <w:rsid w:val="002A564F"/>
    <w:rsid w:val="002B6B10"/>
    <w:rsid w:val="002C7C27"/>
    <w:rsid w:val="002D2AD6"/>
    <w:rsid w:val="002D3CCC"/>
    <w:rsid w:val="002D5F9F"/>
    <w:rsid w:val="002E25DC"/>
    <w:rsid w:val="002F552A"/>
    <w:rsid w:val="00314604"/>
    <w:rsid w:val="00322878"/>
    <w:rsid w:val="003433B2"/>
    <w:rsid w:val="00351EC1"/>
    <w:rsid w:val="003653F8"/>
    <w:rsid w:val="003700BB"/>
    <w:rsid w:val="003A605E"/>
    <w:rsid w:val="003B5779"/>
    <w:rsid w:val="003C1A0B"/>
    <w:rsid w:val="003D2D91"/>
    <w:rsid w:val="003D7D4A"/>
    <w:rsid w:val="0040621F"/>
    <w:rsid w:val="0041683C"/>
    <w:rsid w:val="004179B3"/>
    <w:rsid w:val="00432447"/>
    <w:rsid w:val="004415A0"/>
    <w:rsid w:val="00442447"/>
    <w:rsid w:val="0044317D"/>
    <w:rsid w:val="00460A3B"/>
    <w:rsid w:val="00463E79"/>
    <w:rsid w:val="00474EC6"/>
    <w:rsid w:val="00475E2B"/>
    <w:rsid w:val="00482E05"/>
    <w:rsid w:val="004A0B87"/>
    <w:rsid w:val="004B0707"/>
    <w:rsid w:val="004C3D2A"/>
    <w:rsid w:val="004D346D"/>
    <w:rsid w:val="004E2312"/>
    <w:rsid w:val="00502429"/>
    <w:rsid w:val="00503E17"/>
    <w:rsid w:val="005056FB"/>
    <w:rsid w:val="0051489C"/>
    <w:rsid w:val="00520283"/>
    <w:rsid w:val="0055292B"/>
    <w:rsid w:val="00554461"/>
    <w:rsid w:val="00571673"/>
    <w:rsid w:val="005944FD"/>
    <w:rsid w:val="005C1B4F"/>
    <w:rsid w:val="005D0DA6"/>
    <w:rsid w:val="005D2EF9"/>
    <w:rsid w:val="005F41AF"/>
    <w:rsid w:val="005F6FD6"/>
    <w:rsid w:val="0062094C"/>
    <w:rsid w:val="006408E7"/>
    <w:rsid w:val="00640CE7"/>
    <w:rsid w:val="00652C56"/>
    <w:rsid w:val="00655B81"/>
    <w:rsid w:val="00657228"/>
    <w:rsid w:val="00670010"/>
    <w:rsid w:val="006714C0"/>
    <w:rsid w:val="00677468"/>
    <w:rsid w:val="00680B81"/>
    <w:rsid w:val="00695376"/>
    <w:rsid w:val="006D391D"/>
    <w:rsid w:val="006E347E"/>
    <w:rsid w:val="006E7940"/>
    <w:rsid w:val="006F78B3"/>
    <w:rsid w:val="0070542B"/>
    <w:rsid w:val="0070644C"/>
    <w:rsid w:val="00711F6F"/>
    <w:rsid w:val="00721372"/>
    <w:rsid w:val="00721637"/>
    <w:rsid w:val="00723F64"/>
    <w:rsid w:val="00763F3F"/>
    <w:rsid w:val="007671B5"/>
    <w:rsid w:val="00770E1C"/>
    <w:rsid w:val="007754FC"/>
    <w:rsid w:val="00790931"/>
    <w:rsid w:val="007D37D5"/>
    <w:rsid w:val="007D5E3F"/>
    <w:rsid w:val="007E501F"/>
    <w:rsid w:val="007E7089"/>
    <w:rsid w:val="007F0DC5"/>
    <w:rsid w:val="00843EC4"/>
    <w:rsid w:val="0084543C"/>
    <w:rsid w:val="0086175A"/>
    <w:rsid w:val="00862296"/>
    <w:rsid w:val="0086614F"/>
    <w:rsid w:val="00891CCC"/>
    <w:rsid w:val="0089588C"/>
    <w:rsid w:val="008A35FF"/>
    <w:rsid w:val="008B3B38"/>
    <w:rsid w:val="008B6A26"/>
    <w:rsid w:val="008C2DD4"/>
    <w:rsid w:val="008E6B2B"/>
    <w:rsid w:val="008E6D1F"/>
    <w:rsid w:val="008F7562"/>
    <w:rsid w:val="00904337"/>
    <w:rsid w:val="009115CC"/>
    <w:rsid w:val="00913735"/>
    <w:rsid w:val="009657E5"/>
    <w:rsid w:val="00997B1B"/>
    <w:rsid w:val="009A13C2"/>
    <w:rsid w:val="009A7E55"/>
    <w:rsid w:val="009B4A17"/>
    <w:rsid w:val="009D2E47"/>
    <w:rsid w:val="009D346C"/>
    <w:rsid w:val="009F290D"/>
    <w:rsid w:val="00A04D62"/>
    <w:rsid w:val="00A12A8B"/>
    <w:rsid w:val="00A2244B"/>
    <w:rsid w:val="00A35AF1"/>
    <w:rsid w:val="00A40FF4"/>
    <w:rsid w:val="00A5443C"/>
    <w:rsid w:val="00A8042F"/>
    <w:rsid w:val="00A848C9"/>
    <w:rsid w:val="00A939B7"/>
    <w:rsid w:val="00A93BA4"/>
    <w:rsid w:val="00AB7A90"/>
    <w:rsid w:val="00AC7160"/>
    <w:rsid w:val="00B268B4"/>
    <w:rsid w:val="00B27BB6"/>
    <w:rsid w:val="00B345F7"/>
    <w:rsid w:val="00B40ADF"/>
    <w:rsid w:val="00B413D6"/>
    <w:rsid w:val="00B43C54"/>
    <w:rsid w:val="00B45D00"/>
    <w:rsid w:val="00B501DB"/>
    <w:rsid w:val="00B538E8"/>
    <w:rsid w:val="00B64EE8"/>
    <w:rsid w:val="00BB0FA5"/>
    <w:rsid w:val="00BD6BEB"/>
    <w:rsid w:val="00BD6E41"/>
    <w:rsid w:val="00BF1BE5"/>
    <w:rsid w:val="00C04C38"/>
    <w:rsid w:val="00C13361"/>
    <w:rsid w:val="00C22305"/>
    <w:rsid w:val="00C24991"/>
    <w:rsid w:val="00C458DF"/>
    <w:rsid w:val="00C531E0"/>
    <w:rsid w:val="00C56B8A"/>
    <w:rsid w:val="00C578F7"/>
    <w:rsid w:val="00C63AD6"/>
    <w:rsid w:val="00C65885"/>
    <w:rsid w:val="00C71F28"/>
    <w:rsid w:val="00C87154"/>
    <w:rsid w:val="00C903BE"/>
    <w:rsid w:val="00CC11C3"/>
    <w:rsid w:val="00CD16FC"/>
    <w:rsid w:val="00CE4BC6"/>
    <w:rsid w:val="00CF2BF9"/>
    <w:rsid w:val="00D03690"/>
    <w:rsid w:val="00D2234C"/>
    <w:rsid w:val="00D4086A"/>
    <w:rsid w:val="00D4768F"/>
    <w:rsid w:val="00D72EE6"/>
    <w:rsid w:val="00D76B1E"/>
    <w:rsid w:val="00DA6FC5"/>
    <w:rsid w:val="00DB681F"/>
    <w:rsid w:val="00DC58FE"/>
    <w:rsid w:val="00DC5D04"/>
    <w:rsid w:val="00DE029C"/>
    <w:rsid w:val="00DE2D32"/>
    <w:rsid w:val="00DE59F3"/>
    <w:rsid w:val="00E02D28"/>
    <w:rsid w:val="00E06186"/>
    <w:rsid w:val="00E16D60"/>
    <w:rsid w:val="00E25163"/>
    <w:rsid w:val="00E26FEB"/>
    <w:rsid w:val="00E55509"/>
    <w:rsid w:val="00E723FD"/>
    <w:rsid w:val="00EA72B7"/>
    <w:rsid w:val="00EF0070"/>
    <w:rsid w:val="00EF4B03"/>
    <w:rsid w:val="00F02DE6"/>
    <w:rsid w:val="00F041F5"/>
    <w:rsid w:val="00F1010F"/>
    <w:rsid w:val="00F1293A"/>
    <w:rsid w:val="00F21059"/>
    <w:rsid w:val="00F21E00"/>
    <w:rsid w:val="00F22C92"/>
    <w:rsid w:val="00F243A6"/>
    <w:rsid w:val="00F34F9E"/>
    <w:rsid w:val="00F400CB"/>
    <w:rsid w:val="00F40D53"/>
    <w:rsid w:val="00F44C34"/>
    <w:rsid w:val="00F52A77"/>
    <w:rsid w:val="00F54461"/>
    <w:rsid w:val="00F60C81"/>
    <w:rsid w:val="00F73BB4"/>
    <w:rsid w:val="00F96046"/>
    <w:rsid w:val="00F96303"/>
    <w:rsid w:val="00FA063B"/>
    <w:rsid w:val="00FC04B7"/>
    <w:rsid w:val="00FC3868"/>
    <w:rsid w:val="00FE1DC4"/>
    <w:rsid w:val="00FE334B"/>
    <w:rsid w:val="00FF0D4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66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5509"/>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5509"/>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5509"/>
    <w:pPr>
      <w:keepNext/>
      <w:keepLines/>
      <w:numPr>
        <w:ilvl w:val="2"/>
        <w:numId w:val="4"/>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55509"/>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5509"/>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5509"/>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5509"/>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550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50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163"/>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25163"/>
    <w:rPr>
      <w:rFonts w:asciiTheme="majorHAnsi" w:eastAsiaTheme="majorEastAsia" w:hAnsiTheme="majorHAnsi" w:cstheme="majorBidi"/>
      <w:color w:val="2E74B5" w:themeColor="accent1" w:themeShade="BF"/>
      <w:sz w:val="26"/>
      <w:szCs w:val="26"/>
      <w:lang w:val="en-GB"/>
    </w:rPr>
  </w:style>
  <w:style w:type="paragraph" w:styleId="Bibliography">
    <w:name w:val="Bibliography"/>
    <w:basedOn w:val="Normal"/>
    <w:next w:val="Normal"/>
    <w:uiPriority w:val="37"/>
    <w:unhideWhenUsed/>
    <w:rsid w:val="00655B81"/>
    <w:pPr>
      <w:spacing w:line="480" w:lineRule="auto"/>
      <w:ind w:left="720" w:hanging="720"/>
    </w:pPr>
  </w:style>
  <w:style w:type="paragraph" w:styleId="ListParagraph">
    <w:name w:val="List Paragraph"/>
    <w:basedOn w:val="Normal"/>
    <w:uiPriority w:val="34"/>
    <w:qFormat/>
    <w:rsid w:val="00D4086A"/>
    <w:pPr>
      <w:ind w:left="720"/>
      <w:contextualSpacing/>
    </w:pPr>
  </w:style>
  <w:style w:type="paragraph" w:styleId="Caption">
    <w:name w:val="caption"/>
    <w:basedOn w:val="Normal"/>
    <w:next w:val="Normal"/>
    <w:uiPriority w:val="35"/>
    <w:unhideWhenUsed/>
    <w:qFormat/>
    <w:rsid w:val="00E06186"/>
    <w:pPr>
      <w:spacing w:after="200"/>
    </w:pPr>
    <w:rPr>
      <w:i/>
      <w:iCs/>
      <w:color w:val="44546A" w:themeColor="text2"/>
      <w:sz w:val="18"/>
      <w:szCs w:val="18"/>
    </w:rPr>
  </w:style>
  <w:style w:type="table" w:styleId="TableGrid">
    <w:name w:val="Table Grid"/>
    <w:basedOn w:val="TableNormal"/>
    <w:uiPriority w:val="39"/>
    <w:rsid w:val="00CF2B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0B87"/>
    <w:rPr>
      <w:rFonts w:ascii="Tahoma" w:hAnsi="Tahoma" w:cs="Tahoma"/>
      <w:sz w:val="16"/>
      <w:szCs w:val="16"/>
    </w:rPr>
  </w:style>
  <w:style w:type="character" w:customStyle="1" w:styleId="BalloonTextChar">
    <w:name w:val="Balloon Text Char"/>
    <w:basedOn w:val="DefaultParagraphFont"/>
    <w:link w:val="BalloonText"/>
    <w:uiPriority w:val="99"/>
    <w:semiHidden/>
    <w:rsid w:val="004A0B87"/>
    <w:rPr>
      <w:rFonts w:ascii="Tahoma" w:hAnsi="Tahoma" w:cs="Tahoma"/>
      <w:sz w:val="16"/>
      <w:szCs w:val="16"/>
      <w:lang w:val="en-GB"/>
    </w:rPr>
  </w:style>
  <w:style w:type="character" w:customStyle="1" w:styleId="Heading3Char">
    <w:name w:val="Heading 3 Char"/>
    <w:basedOn w:val="DefaultParagraphFont"/>
    <w:link w:val="Heading3"/>
    <w:uiPriority w:val="9"/>
    <w:rsid w:val="00241975"/>
    <w:rPr>
      <w:rFonts w:asciiTheme="majorHAnsi" w:eastAsiaTheme="majorEastAsia" w:hAnsiTheme="majorHAnsi" w:cstheme="majorBidi"/>
      <w:color w:val="1F4D78" w:themeColor="accent1" w:themeShade="7F"/>
      <w:lang w:val="en-GB"/>
    </w:rPr>
  </w:style>
  <w:style w:type="character" w:customStyle="1" w:styleId="Heading4Char">
    <w:name w:val="Heading 4 Char"/>
    <w:basedOn w:val="DefaultParagraphFont"/>
    <w:link w:val="Heading4"/>
    <w:uiPriority w:val="9"/>
    <w:rsid w:val="00202603"/>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202603"/>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202603"/>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202603"/>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20260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02603"/>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7E501F"/>
    <w:pPr>
      <w:tabs>
        <w:tab w:val="center" w:pos="4513"/>
        <w:tab w:val="right" w:pos="9026"/>
      </w:tabs>
    </w:pPr>
  </w:style>
  <w:style w:type="character" w:customStyle="1" w:styleId="HeaderChar">
    <w:name w:val="Header Char"/>
    <w:basedOn w:val="DefaultParagraphFont"/>
    <w:link w:val="Header"/>
    <w:uiPriority w:val="99"/>
    <w:rsid w:val="007E501F"/>
    <w:rPr>
      <w:lang w:val="en-GB"/>
    </w:rPr>
  </w:style>
  <w:style w:type="paragraph" w:styleId="Footer">
    <w:name w:val="footer"/>
    <w:basedOn w:val="Normal"/>
    <w:link w:val="FooterChar"/>
    <w:uiPriority w:val="99"/>
    <w:unhideWhenUsed/>
    <w:rsid w:val="007E501F"/>
    <w:pPr>
      <w:tabs>
        <w:tab w:val="center" w:pos="4513"/>
        <w:tab w:val="right" w:pos="9026"/>
      </w:tabs>
    </w:pPr>
  </w:style>
  <w:style w:type="character" w:customStyle="1" w:styleId="FooterChar">
    <w:name w:val="Footer Char"/>
    <w:basedOn w:val="DefaultParagraphFont"/>
    <w:link w:val="Footer"/>
    <w:uiPriority w:val="99"/>
    <w:rsid w:val="007E501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1449">
      <w:bodyDiv w:val="1"/>
      <w:marLeft w:val="0"/>
      <w:marRight w:val="0"/>
      <w:marTop w:val="0"/>
      <w:marBottom w:val="0"/>
      <w:divBdr>
        <w:top w:val="none" w:sz="0" w:space="0" w:color="auto"/>
        <w:left w:val="none" w:sz="0" w:space="0" w:color="auto"/>
        <w:bottom w:val="none" w:sz="0" w:space="0" w:color="auto"/>
        <w:right w:val="none" w:sz="0" w:space="0" w:color="auto"/>
      </w:divBdr>
    </w:div>
    <w:div w:id="62261196">
      <w:bodyDiv w:val="1"/>
      <w:marLeft w:val="0"/>
      <w:marRight w:val="0"/>
      <w:marTop w:val="0"/>
      <w:marBottom w:val="0"/>
      <w:divBdr>
        <w:top w:val="none" w:sz="0" w:space="0" w:color="auto"/>
        <w:left w:val="none" w:sz="0" w:space="0" w:color="auto"/>
        <w:bottom w:val="none" w:sz="0" w:space="0" w:color="auto"/>
        <w:right w:val="none" w:sz="0" w:space="0" w:color="auto"/>
      </w:divBdr>
    </w:div>
    <w:div w:id="64033476">
      <w:bodyDiv w:val="1"/>
      <w:marLeft w:val="0"/>
      <w:marRight w:val="0"/>
      <w:marTop w:val="0"/>
      <w:marBottom w:val="0"/>
      <w:divBdr>
        <w:top w:val="none" w:sz="0" w:space="0" w:color="auto"/>
        <w:left w:val="none" w:sz="0" w:space="0" w:color="auto"/>
        <w:bottom w:val="none" w:sz="0" w:space="0" w:color="auto"/>
        <w:right w:val="none" w:sz="0" w:space="0" w:color="auto"/>
      </w:divBdr>
    </w:div>
    <w:div w:id="76438866">
      <w:bodyDiv w:val="1"/>
      <w:marLeft w:val="0"/>
      <w:marRight w:val="0"/>
      <w:marTop w:val="0"/>
      <w:marBottom w:val="0"/>
      <w:divBdr>
        <w:top w:val="none" w:sz="0" w:space="0" w:color="auto"/>
        <w:left w:val="none" w:sz="0" w:space="0" w:color="auto"/>
        <w:bottom w:val="none" w:sz="0" w:space="0" w:color="auto"/>
        <w:right w:val="none" w:sz="0" w:space="0" w:color="auto"/>
      </w:divBdr>
    </w:div>
    <w:div w:id="120660361">
      <w:bodyDiv w:val="1"/>
      <w:marLeft w:val="0"/>
      <w:marRight w:val="0"/>
      <w:marTop w:val="0"/>
      <w:marBottom w:val="0"/>
      <w:divBdr>
        <w:top w:val="none" w:sz="0" w:space="0" w:color="auto"/>
        <w:left w:val="none" w:sz="0" w:space="0" w:color="auto"/>
        <w:bottom w:val="none" w:sz="0" w:space="0" w:color="auto"/>
        <w:right w:val="none" w:sz="0" w:space="0" w:color="auto"/>
      </w:divBdr>
    </w:div>
    <w:div w:id="130514687">
      <w:bodyDiv w:val="1"/>
      <w:marLeft w:val="0"/>
      <w:marRight w:val="0"/>
      <w:marTop w:val="0"/>
      <w:marBottom w:val="0"/>
      <w:divBdr>
        <w:top w:val="none" w:sz="0" w:space="0" w:color="auto"/>
        <w:left w:val="none" w:sz="0" w:space="0" w:color="auto"/>
        <w:bottom w:val="none" w:sz="0" w:space="0" w:color="auto"/>
        <w:right w:val="none" w:sz="0" w:space="0" w:color="auto"/>
      </w:divBdr>
    </w:div>
    <w:div w:id="142624876">
      <w:bodyDiv w:val="1"/>
      <w:marLeft w:val="0"/>
      <w:marRight w:val="0"/>
      <w:marTop w:val="0"/>
      <w:marBottom w:val="0"/>
      <w:divBdr>
        <w:top w:val="none" w:sz="0" w:space="0" w:color="auto"/>
        <w:left w:val="none" w:sz="0" w:space="0" w:color="auto"/>
        <w:bottom w:val="none" w:sz="0" w:space="0" w:color="auto"/>
        <w:right w:val="none" w:sz="0" w:space="0" w:color="auto"/>
      </w:divBdr>
    </w:div>
    <w:div w:id="153765366">
      <w:bodyDiv w:val="1"/>
      <w:marLeft w:val="0"/>
      <w:marRight w:val="0"/>
      <w:marTop w:val="0"/>
      <w:marBottom w:val="0"/>
      <w:divBdr>
        <w:top w:val="none" w:sz="0" w:space="0" w:color="auto"/>
        <w:left w:val="none" w:sz="0" w:space="0" w:color="auto"/>
        <w:bottom w:val="none" w:sz="0" w:space="0" w:color="auto"/>
        <w:right w:val="none" w:sz="0" w:space="0" w:color="auto"/>
      </w:divBdr>
    </w:div>
    <w:div w:id="157230349">
      <w:bodyDiv w:val="1"/>
      <w:marLeft w:val="0"/>
      <w:marRight w:val="0"/>
      <w:marTop w:val="0"/>
      <w:marBottom w:val="0"/>
      <w:divBdr>
        <w:top w:val="none" w:sz="0" w:space="0" w:color="auto"/>
        <w:left w:val="none" w:sz="0" w:space="0" w:color="auto"/>
        <w:bottom w:val="none" w:sz="0" w:space="0" w:color="auto"/>
        <w:right w:val="none" w:sz="0" w:space="0" w:color="auto"/>
      </w:divBdr>
    </w:div>
    <w:div w:id="219175417">
      <w:bodyDiv w:val="1"/>
      <w:marLeft w:val="0"/>
      <w:marRight w:val="0"/>
      <w:marTop w:val="0"/>
      <w:marBottom w:val="0"/>
      <w:divBdr>
        <w:top w:val="none" w:sz="0" w:space="0" w:color="auto"/>
        <w:left w:val="none" w:sz="0" w:space="0" w:color="auto"/>
        <w:bottom w:val="none" w:sz="0" w:space="0" w:color="auto"/>
        <w:right w:val="none" w:sz="0" w:space="0" w:color="auto"/>
      </w:divBdr>
    </w:div>
    <w:div w:id="243953849">
      <w:bodyDiv w:val="1"/>
      <w:marLeft w:val="0"/>
      <w:marRight w:val="0"/>
      <w:marTop w:val="0"/>
      <w:marBottom w:val="0"/>
      <w:divBdr>
        <w:top w:val="none" w:sz="0" w:space="0" w:color="auto"/>
        <w:left w:val="none" w:sz="0" w:space="0" w:color="auto"/>
        <w:bottom w:val="none" w:sz="0" w:space="0" w:color="auto"/>
        <w:right w:val="none" w:sz="0" w:space="0" w:color="auto"/>
      </w:divBdr>
    </w:div>
    <w:div w:id="244264678">
      <w:bodyDiv w:val="1"/>
      <w:marLeft w:val="0"/>
      <w:marRight w:val="0"/>
      <w:marTop w:val="0"/>
      <w:marBottom w:val="0"/>
      <w:divBdr>
        <w:top w:val="none" w:sz="0" w:space="0" w:color="auto"/>
        <w:left w:val="none" w:sz="0" w:space="0" w:color="auto"/>
        <w:bottom w:val="none" w:sz="0" w:space="0" w:color="auto"/>
        <w:right w:val="none" w:sz="0" w:space="0" w:color="auto"/>
      </w:divBdr>
    </w:div>
    <w:div w:id="261648164">
      <w:bodyDiv w:val="1"/>
      <w:marLeft w:val="0"/>
      <w:marRight w:val="0"/>
      <w:marTop w:val="0"/>
      <w:marBottom w:val="0"/>
      <w:divBdr>
        <w:top w:val="none" w:sz="0" w:space="0" w:color="auto"/>
        <w:left w:val="none" w:sz="0" w:space="0" w:color="auto"/>
        <w:bottom w:val="none" w:sz="0" w:space="0" w:color="auto"/>
        <w:right w:val="none" w:sz="0" w:space="0" w:color="auto"/>
      </w:divBdr>
    </w:div>
    <w:div w:id="384836991">
      <w:bodyDiv w:val="1"/>
      <w:marLeft w:val="0"/>
      <w:marRight w:val="0"/>
      <w:marTop w:val="0"/>
      <w:marBottom w:val="0"/>
      <w:divBdr>
        <w:top w:val="none" w:sz="0" w:space="0" w:color="auto"/>
        <w:left w:val="none" w:sz="0" w:space="0" w:color="auto"/>
        <w:bottom w:val="none" w:sz="0" w:space="0" w:color="auto"/>
        <w:right w:val="none" w:sz="0" w:space="0" w:color="auto"/>
      </w:divBdr>
    </w:div>
    <w:div w:id="399717029">
      <w:bodyDiv w:val="1"/>
      <w:marLeft w:val="0"/>
      <w:marRight w:val="0"/>
      <w:marTop w:val="0"/>
      <w:marBottom w:val="0"/>
      <w:divBdr>
        <w:top w:val="none" w:sz="0" w:space="0" w:color="auto"/>
        <w:left w:val="none" w:sz="0" w:space="0" w:color="auto"/>
        <w:bottom w:val="none" w:sz="0" w:space="0" w:color="auto"/>
        <w:right w:val="none" w:sz="0" w:space="0" w:color="auto"/>
      </w:divBdr>
    </w:div>
    <w:div w:id="433288817">
      <w:bodyDiv w:val="1"/>
      <w:marLeft w:val="0"/>
      <w:marRight w:val="0"/>
      <w:marTop w:val="0"/>
      <w:marBottom w:val="0"/>
      <w:divBdr>
        <w:top w:val="none" w:sz="0" w:space="0" w:color="auto"/>
        <w:left w:val="none" w:sz="0" w:space="0" w:color="auto"/>
        <w:bottom w:val="none" w:sz="0" w:space="0" w:color="auto"/>
        <w:right w:val="none" w:sz="0" w:space="0" w:color="auto"/>
      </w:divBdr>
    </w:div>
    <w:div w:id="440149931">
      <w:bodyDiv w:val="1"/>
      <w:marLeft w:val="0"/>
      <w:marRight w:val="0"/>
      <w:marTop w:val="0"/>
      <w:marBottom w:val="0"/>
      <w:divBdr>
        <w:top w:val="none" w:sz="0" w:space="0" w:color="auto"/>
        <w:left w:val="none" w:sz="0" w:space="0" w:color="auto"/>
        <w:bottom w:val="none" w:sz="0" w:space="0" w:color="auto"/>
        <w:right w:val="none" w:sz="0" w:space="0" w:color="auto"/>
      </w:divBdr>
    </w:div>
    <w:div w:id="471220302">
      <w:bodyDiv w:val="1"/>
      <w:marLeft w:val="0"/>
      <w:marRight w:val="0"/>
      <w:marTop w:val="0"/>
      <w:marBottom w:val="0"/>
      <w:divBdr>
        <w:top w:val="none" w:sz="0" w:space="0" w:color="auto"/>
        <w:left w:val="none" w:sz="0" w:space="0" w:color="auto"/>
        <w:bottom w:val="none" w:sz="0" w:space="0" w:color="auto"/>
        <w:right w:val="none" w:sz="0" w:space="0" w:color="auto"/>
      </w:divBdr>
    </w:div>
    <w:div w:id="489754761">
      <w:bodyDiv w:val="1"/>
      <w:marLeft w:val="0"/>
      <w:marRight w:val="0"/>
      <w:marTop w:val="0"/>
      <w:marBottom w:val="0"/>
      <w:divBdr>
        <w:top w:val="none" w:sz="0" w:space="0" w:color="auto"/>
        <w:left w:val="none" w:sz="0" w:space="0" w:color="auto"/>
        <w:bottom w:val="none" w:sz="0" w:space="0" w:color="auto"/>
        <w:right w:val="none" w:sz="0" w:space="0" w:color="auto"/>
      </w:divBdr>
    </w:div>
    <w:div w:id="585069537">
      <w:bodyDiv w:val="1"/>
      <w:marLeft w:val="0"/>
      <w:marRight w:val="0"/>
      <w:marTop w:val="0"/>
      <w:marBottom w:val="0"/>
      <w:divBdr>
        <w:top w:val="none" w:sz="0" w:space="0" w:color="auto"/>
        <w:left w:val="none" w:sz="0" w:space="0" w:color="auto"/>
        <w:bottom w:val="none" w:sz="0" w:space="0" w:color="auto"/>
        <w:right w:val="none" w:sz="0" w:space="0" w:color="auto"/>
      </w:divBdr>
    </w:div>
    <w:div w:id="608390088">
      <w:bodyDiv w:val="1"/>
      <w:marLeft w:val="0"/>
      <w:marRight w:val="0"/>
      <w:marTop w:val="0"/>
      <w:marBottom w:val="0"/>
      <w:divBdr>
        <w:top w:val="none" w:sz="0" w:space="0" w:color="auto"/>
        <w:left w:val="none" w:sz="0" w:space="0" w:color="auto"/>
        <w:bottom w:val="none" w:sz="0" w:space="0" w:color="auto"/>
        <w:right w:val="none" w:sz="0" w:space="0" w:color="auto"/>
      </w:divBdr>
    </w:div>
    <w:div w:id="778183711">
      <w:bodyDiv w:val="1"/>
      <w:marLeft w:val="0"/>
      <w:marRight w:val="0"/>
      <w:marTop w:val="0"/>
      <w:marBottom w:val="0"/>
      <w:divBdr>
        <w:top w:val="none" w:sz="0" w:space="0" w:color="auto"/>
        <w:left w:val="none" w:sz="0" w:space="0" w:color="auto"/>
        <w:bottom w:val="none" w:sz="0" w:space="0" w:color="auto"/>
        <w:right w:val="none" w:sz="0" w:space="0" w:color="auto"/>
      </w:divBdr>
    </w:div>
    <w:div w:id="787893584">
      <w:bodyDiv w:val="1"/>
      <w:marLeft w:val="0"/>
      <w:marRight w:val="0"/>
      <w:marTop w:val="0"/>
      <w:marBottom w:val="0"/>
      <w:divBdr>
        <w:top w:val="none" w:sz="0" w:space="0" w:color="auto"/>
        <w:left w:val="none" w:sz="0" w:space="0" w:color="auto"/>
        <w:bottom w:val="none" w:sz="0" w:space="0" w:color="auto"/>
        <w:right w:val="none" w:sz="0" w:space="0" w:color="auto"/>
      </w:divBdr>
    </w:div>
    <w:div w:id="835681630">
      <w:bodyDiv w:val="1"/>
      <w:marLeft w:val="0"/>
      <w:marRight w:val="0"/>
      <w:marTop w:val="0"/>
      <w:marBottom w:val="0"/>
      <w:divBdr>
        <w:top w:val="none" w:sz="0" w:space="0" w:color="auto"/>
        <w:left w:val="none" w:sz="0" w:space="0" w:color="auto"/>
        <w:bottom w:val="none" w:sz="0" w:space="0" w:color="auto"/>
        <w:right w:val="none" w:sz="0" w:space="0" w:color="auto"/>
      </w:divBdr>
    </w:div>
    <w:div w:id="842936486">
      <w:bodyDiv w:val="1"/>
      <w:marLeft w:val="0"/>
      <w:marRight w:val="0"/>
      <w:marTop w:val="0"/>
      <w:marBottom w:val="0"/>
      <w:divBdr>
        <w:top w:val="none" w:sz="0" w:space="0" w:color="auto"/>
        <w:left w:val="none" w:sz="0" w:space="0" w:color="auto"/>
        <w:bottom w:val="none" w:sz="0" w:space="0" w:color="auto"/>
        <w:right w:val="none" w:sz="0" w:space="0" w:color="auto"/>
      </w:divBdr>
    </w:div>
    <w:div w:id="930620232">
      <w:bodyDiv w:val="1"/>
      <w:marLeft w:val="0"/>
      <w:marRight w:val="0"/>
      <w:marTop w:val="0"/>
      <w:marBottom w:val="0"/>
      <w:divBdr>
        <w:top w:val="none" w:sz="0" w:space="0" w:color="auto"/>
        <w:left w:val="none" w:sz="0" w:space="0" w:color="auto"/>
        <w:bottom w:val="none" w:sz="0" w:space="0" w:color="auto"/>
        <w:right w:val="none" w:sz="0" w:space="0" w:color="auto"/>
      </w:divBdr>
    </w:div>
    <w:div w:id="933324893">
      <w:bodyDiv w:val="1"/>
      <w:marLeft w:val="0"/>
      <w:marRight w:val="0"/>
      <w:marTop w:val="0"/>
      <w:marBottom w:val="0"/>
      <w:divBdr>
        <w:top w:val="none" w:sz="0" w:space="0" w:color="auto"/>
        <w:left w:val="none" w:sz="0" w:space="0" w:color="auto"/>
        <w:bottom w:val="none" w:sz="0" w:space="0" w:color="auto"/>
        <w:right w:val="none" w:sz="0" w:space="0" w:color="auto"/>
      </w:divBdr>
    </w:div>
    <w:div w:id="950355312">
      <w:bodyDiv w:val="1"/>
      <w:marLeft w:val="0"/>
      <w:marRight w:val="0"/>
      <w:marTop w:val="0"/>
      <w:marBottom w:val="0"/>
      <w:divBdr>
        <w:top w:val="none" w:sz="0" w:space="0" w:color="auto"/>
        <w:left w:val="none" w:sz="0" w:space="0" w:color="auto"/>
        <w:bottom w:val="none" w:sz="0" w:space="0" w:color="auto"/>
        <w:right w:val="none" w:sz="0" w:space="0" w:color="auto"/>
      </w:divBdr>
    </w:div>
    <w:div w:id="979575466">
      <w:bodyDiv w:val="1"/>
      <w:marLeft w:val="0"/>
      <w:marRight w:val="0"/>
      <w:marTop w:val="0"/>
      <w:marBottom w:val="0"/>
      <w:divBdr>
        <w:top w:val="none" w:sz="0" w:space="0" w:color="auto"/>
        <w:left w:val="none" w:sz="0" w:space="0" w:color="auto"/>
        <w:bottom w:val="none" w:sz="0" w:space="0" w:color="auto"/>
        <w:right w:val="none" w:sz="0" w:space="0" w:color="auto"/>
      </w:divBdr>
    </w:div>
    <w:div w:id="1002854408">
      <w:bodyDiv w:val="1"/>
      <w:marLeft w:val="0"/>
      <w:marRight w:val="0"/>
      <w:marTop w:val="0"/>
      <w:marBottom w:val="0"/>
      <w:divBdr>
        <w:top w:val="none" w:sz="0" w:space="0" w:color="auto"/>
        <w:left w:val="none" w:sz="0" w:space="0" w:color="auto"/>
        <w:bottom w:val="none" w:sz="0" w:space="0" w:color="auto"/>
        <w:right w:val="none" w:sz="0" w:space="0" w:color="auto"/>
      </w:divBdr>
    </w:div>
    <w:div w:id="1010059159">
      <w:bodyDiv w:val="1"/>
      <w:marLeft w:val="0"/>
      <w:marRight w:val="0"/>
      <w:marTop w:val="0"/>
      <w:marBottom w:val="0"/>
      <w:divBdr>
        <w:top w:val="none" w:sz="0" w:space="0" w:color="auto"/>
        <w:left w:val="none" w:sz="0" w:space="0" w:color="auto"/>
        <w:bottom w:val="none" w:sz="0" w:space="0" w:color="auto"/>
        <w:right w:val="none" w:sz="0" w:space="0" w:color="auto"/>
      </w:divBdr>
    </w:div>
    <w:div w:id="1057976505">
      <w:bodyDiv w:val="1"/>
      <w:marLeft w:val="0"/>
      <w:marRight w:val="0"/>
      <w:marTop w:val="0"/>
      <w:marBottom w:val="0"/>
      <w:divBdr>
        <w:top w:val="none" w:sz="0" w:space="0" w:color="auto"/>
        <w:left w:val="none" w:sz="0" w:space="0" w:color="auto"/>
        <w:bottom w:val="none" w:sz="0" w:space="0" w:color="auto"/>
        <w:right w:val="none" w:sz="0" w:space="0" w:color="auto"/>
      </w:divBdr>
    </w:div>
    <w:div w:id="1139958364">
      <w:bodyDiv w:val="1"/>
      <w:marLeft w:val="0"/>
      <w:marRight w:val="0"/>
      <w:marTop w:val="0"/>
      <w:marBottom w:val="0"/>
      <w:divBdr>
        <w:top w:val="none" w:sz="0" w:space="0" w:color="auto"/>
        <w:left w:val="none" w:sz="0" w:space="0" w:color="auto"/>
        <w:bottom w:val="none" w:sz="0" w:space="0" w:color="auto"/>
        <w:right w:val="none" w:sz="0" w:space="0" w:color="auto"/>
      </w:divBdr>
    </w:div>
    <w:div w:id="1145392652">
      <w:bodyDiv w:val="1"/>
      <w:marLeft w:val="0"/>
      <w:marRight w:val="0"/>
      <w:marTop w:val="0"/>
      <w:marBottom w:val="0"/>
      <w:divBdr>
        <w:top w:val="none" w:sz="0" w:space="0" w:color="auto"/>
        <w:left w:val="none" w:sz="0" w:space="0" w:color="auto"/>
        <w:bottom w:val="none" w:sz="0" w:space="0" w:color="auto"/>
        <w:right w:val="none" w:sz="0" w:space="0" w:color="auto"/>
      </w:divBdr>
    </w:div>
    <w:div w:id="1161458419">
      <w:bodyDiv w:val="1"/>
      <w:marLeft w:val="0"/>
      <w:marRight w:val="0"/>
      <w:marTop w:val="0"/>
      <w:marBottom w:val="0"/>
      <w:divBdr>
        <w:top w:val="none" w:sz="0" w:space="0" w:color="auto"/>
        <w:left w:val="none" w:sz="0" w:space="0" w:color="auto"/>
        <w:bottom w:val="none" w:sz="0" w:space="0" w:color="auto"/>
        <w:right w:val="none" w:sz="0" w:space="0" w:color="auto"/>
      </w:divBdr>
    </w:div>
    <w:div w:id="1179540459">
      <w:bodyDiv w:val="1"/>
      <w:marLeft w:val="0"/>
      <w:marRight w:val="0"/>
      <w:marTop w:val="0"/>
      <w:marBottom w:val="0"/>
      <w:divBdr>
        <w:top w:val="none" w:sz="0" w:space="0" w:color="auto"/>
        <w:left w:val="none" w:sz="0" w:space="0" w:color="auto"/>
        <w:bottom w:val="none" w:sz="0" w:space="0" w:color="auto"/>
        <w:right w:val="none" w:sz="0" w:space="0" w:color="auto"/>
      </w:divBdr>
    </w:div>
    <w:div w:id="1233351234">
      <w:bodyDiv w:val="1"/>
      <w:marLeft w:val="0"/>
      <w:marRight w:val="0"/>
      <w:marTop w:val="0"/>
      <w:marBottom w:val="0"/>
      <w:divBdr>
        <w:top w:val="none" w:sz="0" w:space="0" w:color="auto"/>
        <w:left w:val="none" w:sz="0" w:space="0" w:color="auto"/>
        <w:bottom w:val="none" w:sz="0" w:space="0" w:color="auto"/>
        <w:right w:val="none" w:sz="0" w:space="0" w:color="auto"/>
      </w:divBdr>
    </w:div>
    <w:div w:id="1249996602">
      <w:bodyDiv w:val="1"/>
      <w:marLeft w:val="0"/>
      <w:marRight w:val="0"/>
      <w:marTop w:val="0"/>
      <w:marBottom w:val="0"/>
      <w:divBdr>
        <w:top w:val="none" w:sz="0" w:space="0" w:color="auto"/>
        <w:left w:val="none" w:sz="0" w:space="0" w:color="auto"/>
        <w:bottom w:val="none" w:sz="0" w:space="0" w:color="auto"/>
        <w:right w:val="none" w:sz="0" w:space="0" w:color="auto"/>
      </w:divBdr>
    </w:div>
    <w:div w:id="1251700860">
      <w:bodyDiv w:val="1"/>
      <w:marLeft w:val="0"/>
      <w:marRight w:val="0"/>
      <w:marTop w:val="0"/>
      <w:marBottom w:val="0"/>
      <w:divBdr>
        <w:top w:val="none" w:sz="0" w:space="0" w:color="auto"/>
        <w:left w:val="none" w:sz="0" w:space="0" w:color="auto"/>
        <w:bottom w:val="none" w:sz="0" w:space="0" w:color="auto"/>
        <w:right w:val="none" w:sz="0" w:space="0" w:color="auto"/>
      </w:divBdr>
    </w:div>
    <w:div w:id="1264606383">
      <w:bodyDiv w:val="1"/>
      <w:marLeft w:val="0"/>
      <w:marRight w:val="0"/>
      <w:marTop w:val="0"/>
      <w:marBottom w:val="0"/>
      <w:divBdr>
        <w:top w:val="none" w:sz="0" w:space="0" w:color="auto"/>
        <w:left w:val="none" w:sz="0" w:space="0" w:color="auto"/>
        <w:bottom w:val="none" w:sz="0" w:space="0" w:color="auto"/>
        <w:right w:val="none" w:sz="0" w:space="0" w:color="auto"/>
      </w:divBdr>
    </w:div>
    <w:div w:id="1264848642">
      <w:bodyDiv w:val="1"/>
      <w:marLeft w:val="0"/>
      <w:marRight w:val="0"/>
      <w:marTop w:val="0"/>
      <w:marBottom w:val="0"/>
      <w:divBdr>
        <w:top w:val="none" w:sz="0" w:space="0" w:color="auto"/>
        <w:left w:val="none" w:sz="0" w:space="0" w:color="auto"/>
        <w:bottom w:val="none" w:sz="0" w:space="0" w:color="auto"/>
        <w:right w:val="none" w:sz="0" w:space="0" w:color="auto"/>
      </w:divBdr>
    </w:div>
    <w:div w:id="1281768597">
      <w:bodyDiv w:val="1"/>
      <w:marLeft w:val="0"/>
      <w:marRight w:val="0"/>
      <w:marTop w:val="0"/>
      <w:marBottom w:val="0"/>
      <w:divBdr>
        <w:top w:val="none" w:sz="0" w:space="0" w:color="auto"/>
        <w:left w:val="none" w:sz="0" w:space="0" w:color="auto"/>
        <w:bottom w:val="none" w:sz="0" w:space="0" w:color="auto"/>
        <w:right w:val="none" w:sz="0" w:space="0" w:color="auto"/>
      </w:divBdr>
    </w:div>
    <w:div w:id="1374573859">
      <w:bodyDiv w:val="1"/>
      <w:marLeft w:val="0"/>
      <w:marRight w:val="0"/>
      <w:marTop w:val="0"/>
      <w:marBottom w:val="0"/>
      <w:divBdr>
        <w:top w:val="none" w:sz="0" w:space="0" w:color="auto"/>
        <w:left w:val="none" w:sz="0" w:space="0" w:color="auto"/>
        <w:bottom w:val="none" w:sz="0" w:space="0" w:color="auto"/>
        <w:right w:val="none" w:sz="0" w:space="0" w:color="auto"/>
      </w:divBdr>
    </w:div>
    <w:div w:id="1414473812">
      <w:bodyDiv w:val="1"/>
      <w:marLeft w:val="0"/>
      <w:marRight w:val="0"/>
      <w:marTop w:val="0"/>
      <w:marBottom w:val="0"/>
      <w:divBdr>
        <w:top w:val="none" w:sz="0" w:space="0" w:color="auto"/>
        <w:left w:val="none" w:sz="0" w:space="0" w:color="auto"/>
        <w:bottom w:val="none" w:sz="0" w:space="0" w:color="auto"/>
        <w:right w:val="none" w:sz="0" w:space="0" w:color="auto"/>
      </w:divBdr>
    </w:div>
    <w:div w:id="1419516883">
      <w:bodyDiv w:val="1"/>
      <w:marLeft w:val="0"/>
      <w:marRight w:val="0"/>
      <w:marTop w:val="0"/>
      <w:marBottom w:val="0"/>
      <w:divBdr>
        <w:top w:val="none" w:sz="0" w:space="0" w:color="auto"/>
        <w:left w:val="none" w:sz="0" w:space="0" w:color="auto"/>
        <w:bottom w:val="none" w:sz="0" w:space="0" w:color="auto"/>
        <w:right w:val="none" w:sz="0" w:space="0" w:color="auto"/>
      </w:divBdr>
    </w:div>
    <w:div w:id="1473449558">
      <w:bodyDiv w:val="1"/>
      <w:marLeft w:val="0"/>
      <w:marRight w:val="0"/>
      <w:marTop w:val="0"/>
      <w:marBottom w:val="0"/>
      <w:divBdr>
        <w:top w:val="none" w:sz="0" w:space="0" w:color="auto"/>
        <w:left w:val="none" w:sz="0" w:space="0" w:color="auto"/>
        <w:bottom w:val="none" w:sz="0" w:space="0" w:color="auto"/>
        <w:right w:val="none" w:sz="0" w:space="0" w:color="auto"/>
      </w:divBdr>
    </w:div>
    <w:div w:id="1476752082">
      <w:bodyDiv w:val="1"/>
      <w:marLeft w:val="0"/>
      <w:marRight w:val="0"/>
      <w:marTop w:val="0"/>
      <w:marBottom w:val="0"/>
      <w:divBdr>
        <w:top w:val="none" w:sz="0" w:space="0" w:color="auto"/>
        <w:left w:val="none" w:sz="0" w:space="0" w:color="auto"/>
        <w:bottom w:val="none" w:sz="0" w:space="0" w:color="auto"/>
        <w:right w:val="none" w:sz="0" w:space="0" w:color="auto"/>
      </w:divBdr>
    </w:div>
    <w:div w:id="1477184789">
      <w:bodyDiv w:val="1"/>
      <w:marLeft w:val="0"/>
      <w:marRight w:val="0"/>
      <w:marTop w:val="0"/>
      <w:marBottom w:val="0"/>
      <w:divBdr>
        <w:top w:val="none" w:sz="0" w:space="0" w:color="auto"/>
        <w:left w:val="none" w:sz="0" w:space="0" w:color="auto"/>
        <w:bottom w:val="none" w:sz="0" w:space="0" w:color="auto"/>
        <w:right w:val="none" w:sz="0" w:space="0" w:color="auto"/>
      </w:divBdr>
    </w:div>
    <w:div w:id="1477256700">
      <w:bodyDiv w:val="1"/>
      <w:marLeft w:val="0"/>
      <w:marRight w:val="0"/>
      <w:marTop w:val="0"/>
      <w:marBottom w:val="0"/>
      <w:divBdr>
        <w:top w:val="none" w:sz="0" w:space="0" w:color="auto"/>
        <w:left w:val="none" w:sz="0" w:space="0" w:color="auto"/>
        <w:bottom w:val="none" w:sz="0" w:space="0" w:color="auto"/>
        <w:right w:val="none" w:sz="0" w:space="0" w:color="auto"/>
      </w:divBdr>
    </w:div>
    <w:div w:id="1530218498">
      <w:bodyDiv w:val="1"/>
      <w:marLeft w:val="0"/>
      <w:marRight w:val="0"/>
      <w:marTop w:val="0"/>
      <w:marBottom w:val="0"/>
      <w:divBdr>
        <w:top w:val="none" w:sz="0" w:space="0" w:color="auto"/>
        <w:left w:val="none" w:sz="0" w:space="0" w:color="auto"/>
        <w:bottom w:val="none" w:sz="0" w:space="0" w:color="auto"/>
        <w:right w:val="none" w:sz="0" w:space="0" w:color="auto"/>
      </w:divBdr>
    </w:div>
    <w:div w:id="1537934227">
      <w:bodyDiv w:val="1"/>
      <w:marLeft w:val="0"/>
      <w:marRight w:val="0"/>
      <w:marTop w:val="0"/>
      <w:marBottom w:val="0"/>
      <w:divBdr>
        <w:top w:val="none" w:sz="0" w:space="0" w:color="auto"/>
        <w:left w:val="none" w:sz="0" w:space="0" w:color="auto"/>
        <w:bottom w:val="none" w:sz="0" w:space="0" w:color="auto"/>
        <w:right w:val="none" w:sz="0" w:space="0" w:color="auto"/>
      </w:divBdr>
    </w:div>
    <w:div w:id="1539509667">
      <w:bodyDiv w:val="1"/>
      <w:marLeft w:val="0"/>
      <w:marRight w:val="0"/>
      <w:marTop w:val="0"/>
      <w:marBottom w:val="0"/>
      <w:divBdr>
        <w:top w:val="none" w:sz="0" w:space="0" w:color="auto"/>
        <w:left w:val="none" w:sz="0" w:space="0" w:color="auto"/>
        <w:bottom w:val="none" w:sz="0" w:space="0" w:color="auto"/>
        <w:right w:val="none" w:sz="0" w:space="0" w:color="auto"/>
      </w:divBdr>
    </w:div>
    <w:div w:id="1552420188">
      <w:bodyDiv w:val="1"/>
      <w:marLeft w:val="0"/>
      <w:marRight w:val="0"/>
      <w:marTop w:val="0"/>
      <w:marBottom w:val="0"/>
      <w:divBdr>
        <w:top w:val="none" w:sz="0" w:space="0" w:color="auto"/>
        <w:left w:val="none" w:sz="0" w:space="0" w:color="auto"/>
        <w:bottom w:val="none" w:sz="0" w:space="0" w:color="auto"/>
        <w:right w:val="none" w:sz="0" w:space="0" w:color="auto"/>
      </w:divBdr>
    </w:div>
    <w:div w:id="1556820869">
      <w:bodyDiv w:val="1"/>
      <w:marLeft w:val="0"/>
      <w:marRight w:val="0"/>
      <w:marTop w:val="0"/>
      <w:marBottom w:val="0"/>
      <w:divBdr>
        <w:top w:val="none" w:sz="0" w:space="0" w:color="auto"/>
        <w:left w:val="none" w:sz="0" w:space="0" w:color="auto"/>
        <w:bottom w:val="none" w:sz="0" w:space="0" w:color="auto"/>
        <w:right w:val="none" w:sz="0" w:space="0" w:color="auto"/>
      </w:divBdr>
    </w:div>
    <w:div w:id="1564829682">
      <w:bodyDiv w:val="1"/>
      <w:marLeft w:val="0"/>
      <w:marRight w:val="0"/>
      <w:marTop w:val="0"/>
      <w:marBottom w:val="0"/>
      <w:divBdr>
        <w:top w:val="none" w:sz="0" w:space="0" w:color="auto"/>
        <w:left w:val="none" w:sz="0" w:space="0" w:color="auto"/>
        <w:bottom w:val="none" w:sz="0" w:space="0" w:color="auto"/>
        <w:right w:val="none" w:sz="0" w:space="0" w:color="auto"/>
      </w:divBdr>
    </w:div>
    <w:div w:id="1572156347">
      <w:bodyDiv w:val="1"/>
      <w:marLeft w:val="0"/>
      <w:marRight w:val="0"/>
      <w:marTop w:val="0"/>
      <w:marBottom w:val="0"/>
      <w:divBdr>
        <w:top w:val="none" w:sz="0" w:space="0" w:color="auto"/>
        <w:left w:val="none" w:sz="0" w:space="0" w:color="auto"/>
        <w:bottom w:val="none" w:sz="0" w:space="0" w:color="auto"/>
        <w:right w:val="none" w:sz="0" w:space="0" w:color="auto"/>
      </w:divBdr>
    </w:div>
    <w:div w:id="1657687605">
      <w:bodyDiv w:val="1"/>
      <w:marLeft w:val="0"/>
      <w:marRight w:val="0"/>
      <w:marTop w:val="0"/>
      <w:marBottom w:val="0"/>
      <w:divBdr>
        <w:top w:val="none" w:sz="0" w:space="0" w:color="auto"/>
        <w:left w:val="none" w:sz="0" w:space="0" w:color="auto"/>
        <w:bottom w:val="none" w:sz="0" w:space="0" w:color="auto"/>
        <w:right w:val="none" w:sz="0" w:space="0" w:color="auto"/>
      </w:divBdr>
    </w:div>
    <w:div w:id="1693648355">
      <w:bodyDiv w:val="1"/>
      <w:marLeft w:val="0"/>
      <w:marRight w:val="0"/>
      <w:marTop w:val="0"/>
      <w:marBottom w:val="0"/>
      <w:divBdr>
        <w:top w:val="none" w:sz="0" w:space="0" w:color="auto"/>
        <w:left w:val="none" w:sz="0" w:space="0" w:color="auto"/>
        <w:bottom w:val="none" w:sz="0" w:space="0" w:color="auto"/>
        <w:right w:val="none" w:sz="0" w:space="0" w:color="auto"/>
      </w:divBdr>
    </w:div>
    <w:div w:id="1727528980">
      <w:bodyDiv w:val="1"/>
      <w:marLeft w:val="0"/>
      <w:marRight w:val="0"/>
      <w:marTop w:val="0"/>
      <w:marBottom w:val="0"/>
      <w:divBdr>
        <w:top w:val="none" w:sz="0" w:space="0" w:color="auto"/>
        <w:left w:val="none" w:sz="0" w:space="0" w:color="auto"/>
        <w:bottom w:val="none" w:sz="0" w:space="0" w:color="auto"/>
        <w:right w:val="none" w:sz="0" w:space="0" w:color="auto"/>
      </w:divBdr>
      <w:divsChild>
        <w:div w:id="714475626">
          <w:marLeft w:val="0"/>
          <w:marRight w:val="0"/>
          <w:marTop w:val="0"/>
          <w:marBottom w:val="0"/>
          <w:divBdr>
            <w:top w:val="none" w:sz="0" w:space="0" w:color="auto"/>
            <w:left w:val="none" w:sz="0" w:space="0" w:color="auto"/>
            <w:bottom w:val="none" w:sz="0" w:space="0" w:color="auto"/>
            <w:right w:val="none" w:sz="0" w:space="0" w:color="auto"/>
          </w:divBdr>
        </w:div>
        <w:div w:id="1283461918">
          <w:marLeft w:val="0"/>
          <w:marRight w:val="0"/>
          <w:marTop w:val="0"/>
          <w:marBottom w:val="0"/>
          <w:divBdr>
            <w:top w:val="none" w:sz="0" w:space="0" w:color="auto"/>
            <w:left w:val="none" w:sz="0" w:space="0" w:color="auto"/>
            <w:bottom w:val="none" w:sz="0" w:space="0" w:color="auto"/>
            <w:right w:val="none" w:sz="0" w:space="0" w:color="auto"/>
          </w:divBdr>
        </w:div>
      </w:divsChild>
    </w:div>
    <w:div w:id="1731073387">
      <w:bodyDiv w:val="1"/>
      <w:marLeft w:val="0"/>
      <w:marRight w:val="0"/>
      <w:marTop w:val="0"/>
      <w:marBottom w:val="0"/>
      <w:divBdr>
        <w:top w:val="none" w:sz="0" w:space="0" w:color="auto"/>
        <w:left w:val="none" w:sz="0" w:space="0" w:color="auto"/>
        <w:bottom w:val="none" w:sz="0" w:space="0" w:color="auto"/>
        <w:right w:val="none" w:sz="0" w:space="0" w:color="auto"/>
      </w:divBdr>
    </w:div>
    <w:div w:id="1737556716">
      <w:bodyDiv w:val="1"/>
      <w:marLeft w:val="0"/>
      <w:marRight w:val="0"/>
      <w:marTop w:val="0"/>
      <w:marBottom w:val="0"/>
      <w:divBdr>
        <w:top w:val="none" w:sz="0" w:space="0" w:color="auto"/>
        <w:left w:val="none" w:sz="0" w:space="0" w:color="auto"/>
        <w:bottom w:val="none" w:sz="0" w:space="0" w:color="auto"/>
        <w:right w:val="none" w:sz="0" w:space="0" w:color="auto"/>
      </w:divBdr>
    </w:div>
    <w:div w:id="1749234337">
      <w:bodyDiv w:val="1"/>
      <w:marLeft w:val="0"/>
      <w:marRight w:val="0"/>
      <w:marTop w:val="0"/>
      <w:marBottom w:val="0"/>
      <w:divBdr>
        <w:top w:val="none" w:sz="0" w:space="0" w:color="auto"/>
        <w:left w:val="none" w:sz="0" w:space="0" w:color="auto"/>
        <w:bottom w:val="none" w:sz="0" w:space="0" w:color="auto"/>
        <w:right w:val="none" w:sz="0" w:space="0" w:color="auto"/>
      </w:divBdr>
    </w:div>
    <w:div w:id="1774745464">
      <w:bodyDiv w:val="1"/>
      <w:marLeft w:val="0"/>
      <w:marRight w:val="0"/>
      <w:marTop w:val="0"/>
      <w:marBottom w:val="0"/>
      <w:divBdr>
        <w:top w:val="none" w:sz="0" w:space="0" w:color="auto"/>
        <w:left w:val="none" w:sz="0" w:space="0" w:color="auto"/>
        <w:bottom w:val="none" w:sz="0" w:space="0" w:color="auto"/>
        <w:right w:val="none" w:sz="0" w:space="0" w:color="auto"/>
      </w:divBdr>
    </w:div>
    <w:div w:id="1836410280">
      <w:bodyDiv w:val="1"/>
      <w:marLeft w:val="0"/>
      <w:marRight w:val="0"/>
      <w:marTop w:val="0"/>
      <w:marBottom w:val="0"/>
      <w:divBdr>
        <w:top w:val="none" w:sz="0" w:space="0" w:color="auto"/>
        <w:left w:val="none" w:sz="0" w:space="0" w:color="auto"/>
        <w:bottom w:val="none" w:sz="0" w:space="0" w:color="auto"/>
        <w:right w:val="none" w:sz="0" w:space="0" w:color="auto"/>
      </w:divBdr>
    </w:div>
    <w:div w:id="1878930878">
      <w:bodyDiv w:val="1"/>
      <w:marLeft w:val="0"/>
      <w:marRight w:val="0"/>
      <w:marTop w:val="0"/>
      <w:marBottom w:val="0"/>
      <w:divBdr>
        <w:top w:val="none" w:sz="0" w:space="0" w:color="auto"/>
        <w:left w:val="none" w:sz="0" w:space="0" w:color="auto"/>
        <w:bottom w:val="none" w:sz="0" w:space="0" w:color="auto"/>
        <w:right w:val="none" w:sz="0" w:space="0" w:color="auto"/>
      </w:divBdr>
    </w:div>
    <w:div w:id="1899241795">
      <w:bodyDiv w:val="1"/>
      <w:marLeft w:val="0"/>
      <w:marRight w:val="0"/>
      <w:marTop w:val="0"/>
      <w:marBottom w:val="0"/>
      <w:divBdr>
        <w:top w:val="none" w:sz="0" w:space="0" w:color="auto"/>
        <w:left w:val="none" w:sz="0" w:space="0" w:color="auto"/>
        <w:bottom w:val="none" w:sz="0" w:space="0" w:color="auto"/>
        <w:right w:val="none" w:sz="0" w:space="0" w:color="auto"/>
      </w:divBdr>
    </w:div>
    <w:div w:id="1913197856">
      <w:bodyDiv w:val="1"/>
      <w:marLeft w:val="0"/>
      <w:marRight w:val="0"/>
      <w:marTop w:val="0"/>
      <w:marBottom w:val="0"/>
      <w:divBdr>
        <w:top w:val="none" w:sz="0" w:space="0" w:color="auto"/>
        <w:left w:val="none" w:sz="0" w:space="0" w:color="auto"/>
        <w:bottom w:val="none" w:sz="0" w:space="0" w:color="auto"/>
        <w:right w:val="none" w:sz="0" w:space="0" w:color="auto"/>
      </w:divBdr>
    </w:div>
    <w:div w:id="1943760071">
      <w:bodyDiv w:val="1"/>
      <w:marLeft w:val="0"/>
      <w:marRight w:val="0"/>
      <w:marTop w:val="0"/>
      <w:marBottom w:val="0"/>
      <w:divBdr>
        <w:top w:val="none" w:sz="0" w:space="0" w:color="auto"/>
        <w:left w:val="none" w:sz="0" w:space="0" w:color="auto"/>
        <w:bottom w:val="none" w:sz="0" w:space="0" w:color="auto"/>
        <w:right w:val="none" w:sz="0" w:space="0" w:color="auto"/>
      </w:divBdr>
    </w:div>
    <w:div w:id="2051611732">
      <w:bodyDiv w:val="1"/>
      <w:marLeft w:val="0"/>
      <w:marRight w:val="0"/>
      <w:marTop w:val="0"/>
      <w:marBottom w:val="0"/>
      <w:divBdr>
        <w:top w:val="none" w:sz="0" w:space="0" w:color="auto"/>
        <w:left w:val="none" w:sz="0" w:space="0" w:color="auto"/>
        <w:bottom w:val="none" w:sz="0" w:space="0" w:color="auto"/>
        <w:right w:val="none" w:sz="0" w:space="0" w:color="auto"/>
      </w:divBdr>
    </w:div>
    <w:div w:id="2072536863">
      <w:bodyDiv w:val="1"/>
      <w:marLeft w:val="0"/>
      <w:marRight w:val="0"/>
      <w:marTop w:val="0"/>
      <w:marBottom w:val="0"/>
      <w:divBdr>
        <w:top w:val="none" w:sz="0" w:space="0" w:color="auto"/>
        <w:left w:val="none" w:sz="0" w:space="0" w:color="auto"/>
        <w:bottom w:val="none" w:sz="0" w:space="0" w:color="auto"/>
        <w:right w:val="none" w:sz="0" w:space="0" w:color="auto"/>
      </w:divBdr>
    </w:div>
    <w:div w:id="2105226326">
      <w:bodyDiv w:val="1"/>
      <w:marLeft w:val="0"/>
      <w:marRight w:val="0"/>
      <w:marTop w:val="0"/>
      <w:marBottom w:val="0"/>
      <w:divBdr>
        <w:top w:val="none" w:sz="0" w:space="0" w:color="auto"/>
        <w:left w:val="none" w:sz="0" w:space="0" w:color="auto"/>
        <w:bottom w:val="none" w:sz="0" w:space="0" w:color="auto"/>
        <w:right w:val="none" w:sz="0" w:space="0" w:color="auto"/>
      </w:divBdr>
      <w:divsChild>
        <w:div w:id="2014604022">
          <w:marLeft w:val="0"/>
          <w:marRight w:val="0"/>
          <w:marTop w:val="0"/>
          <w:marBottom w:val="0"/>
          <w:divBdr>
            <w:top w:val="none" w:sz="0" w:space="0" w:color="auto"/>
            <w:left w:val="none" w:sz="0" w:space="0" w:color="auto"/>
            <w:bottom w:val="none" w:sz="0" w:space="0" w:color="auto"/>
            <w:right w:val="none" w:sz="0" w:space="0" w:color="auto"/>
          </w:divBdr>
        </w:div>
        <w:div w:id="2001544910">
          <w:marLeft w:val="0"/>
          <w:marRight w:val="0"/>
          <w:marTop w:val="0"/>
          <w:marBottom w:val="0"/>
          <w:divBdr>
            <w:top w:val="none" w:sz="0" w:space="0" w:color="auto"/>
            <w:left w:val="none" w:sz="0" w:space="0" w:color="auto"/>
            <w:bottom w:val="none" w:sz="0" w:space="0" w:color="auto"/>
            <w:right w:val="none" w:sz="0" w:space="0" w:color="auto"/>
          </w:divBdr>
        </w:div>
        <w:div w:id="1220750674">
          <w:marLeft w:val="0"/>
          <w:marRight w:val="0"/>
          <w:marTop w:val="0"/>
          <w:marBottom w:val="0"/>
          <w:divBdr>
            <w:top w:val="none" w:sz="0" w:space="0" w:color="auto"/>
            <w:left w:val="none" w:sz="0" w:space="0" w:color="auto"/>
            <w:bottom w:val="none" w:sz="0" w:space="0" w:color="auto"/>
            <w:right w:val="none" w:sz="0" w:space="0" w:color="auto"/>
          </w:divBdr>
        </w:div>
        <w:div w:id="1047797412">
          <w:marLeft w:val="0"/>
          <w:marRight w:val="0"/>
          <w:marTop w:val="0"/>
          <w:marBottom w:val="0"/>
          <w:divBdr>
            <w:top w:val="none" w:sz="0" w:space="0" w:color="auto"/>
            <w:left w:val="none" w:sz="0" w:space="0" w:color="auto"/>
            <w:bottom w:val="none" w:sz="0" w:space="0" w:color="auto"/>
            <w:right w:val="none" w:sz="0" w:space="0" w:color="auto"/>
          </w:divBdr>
        </w:div>
      </w:divsChild>
    </w:div>
    <w:div w:id="2115051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Tal151</b:Tag>
    <b:SourceType>ArticleInAPeriodical</b:SourceType>
    <b:Guid>{4035A6FF-98FA-9546-B135-C2625B639EF4}</b:Guid>
    <b:Title>Fully-Wireless Sensor Insole as Non-invasive Tool for Collecting Gait Data and Analyzing Fall Risk</b:Title>
    <b:Year>2015</b:Year>
    <b:Month>December</b:Month>
    <b:Day>24</b:Day>
    <b:Publisher>Lecture Notes in Computer Science</b:Publisher>
    <b:Volume>9456</b:Volume>
    <b:Pages>15 - 25</b:Pages>
    <b:Author>
      <b:Author>
        <b:NameList>
          <b:Person>
            <b:Last>Talavera</b:Last>
            <b:First>G.,</b:First>
            <b:Middle>Garcia, J., Rösevall, J., Rusu, C., Carenas, C., Breil, F., Reixach, E., Arndt, H, Burkard, S., Harte, R., Glynn, L., Carrabina, J.</b:Middle>
          </b:Person>
        </b:NameList>
      </b:Author>
    </b:Author>
    <b:PeriodicalTitle>Ambient Intelligence for Health</b:PeriodicalTitle>
    <b:RefOrder>5</b:RefOrder>
  </b:Source>
  <b:Source>
    <b:Tag>Smi15</b:Tag>
    <b:SourceType>InternetSite</b:SourceType>
    <b:Guid>{833B9B27-5E5F-024F-BD6E-9E65E32F62E9}</b:Guid>
    <b:Title>Pew Research Center: Internet, Science &amp; Tech.</b:Title>
    <b:Year>2015</b:Year>
    <b:Month>April</b:Month>
    <b:Day>1</b:Day>
    <b:Author>
      <b:Author>
        <b:NameList>
          <b:Person>
            <b:Last>Smith</b:Last>
            <b:First>A.</b:First>
          </b:Person>
        </b:NameList>
      </b:Author>
    </b:Author>
    <b:InternetSiteTitle>U.S. Smartphone Usage in 2015</b:InternetSiteTitle>
    <b:URL>http://www.pewinternet.org/2015/04/01/introduction-20/</b:URL>
    <b:YearAccessed>2016</b:YearAccessed>
    <b:MonthAccessed>October</b:MonthAccessed>
    <b:DayAccessed>28</b:DayAccessed>
    <b:RefOrder>6</b:RefOrder>
  </b:Source>
  <b:Source>
    <b:Tag>Wor071</b:Tag>
    <b:SourceType>Report</b:SourceType>
    <b:Guid>{DB292C28-BA56-A34F-8BD4-1C18C1B16137}</b:Guid>
    <b:Author>
      <b:Author>
        <b:Corporate>World Health Organisation</b:Corporate>
      </b:Author>
    </b:Author>
    <b:Title>WHO Global Report on Falls Prevention in Older Age</b:Title>
    <b:Year>2007</b:Year>
    <b:Publisher>WHO</b:Publisher>
    <b:City>Geneva</b:City>
    <b:RefOrder>14</b:RefOrder>
  </b:Source>
  <b:Source>
    <b:Tag>Tow14</b:Tag>
    <b:SourceType>Book</b:SourceType>
    <b:Guid>{0902EE34-EFDD-A440-9EA3-1FBB788B6351}</b:Guid>
    <b:Author>
      <b:Author>
        <b:NameList>
          <b:Person>
            <b:Last>Townsend</b:Last>
            <b:First>K.</b:First>
          </b:Person>
          <b:Person>
            <b:Last>Akiba</b:Last>
            <b:First>C.</b:First>
          </b:Person>
          <b:Person>
            <b:Last>Davidson</b:Last>
            <b:First>R.</b:First>
          </b:Person>
        </b:NameList>
      </b:Author>
    </b:Author>
    <b:Title>Getting Started with Bluetooth Low Energy</b:Title>
    <b:Publisher>O'Reilly Media, Inc.</b:Publisher>
    <b:Year>2014</b:Year>
    <b:RefOrder>7</b:RefOrder>
  </b:Source>
  <b:Source>
    <b:Tag>Wor07</b:Tag>
    <b:SourceType>DocumentFromInternetSite</b:SourceType>
    <b:Guid>{2C1511DE-38F5-C84A-AA75-F59754F00407}</b:Guid>
    <b:Author>
      <b:Author>
        <b:Corporate>World Health Organization</b:Corporate>
      </b:Author>
    </b:Author>
    <b:Title>Global report on falls prevention in older age</b:Title>
    <b:InternetSiteTitle>WHO Home Page</b:InternetSiteTitle>
    <b:URL>http://www.who.int/ageing/publications/Falls_prevention7March.pdf </b:URL>
    <b:Year>2007</b:Year>
    <b:Month>March</b:Month>
    <b:Day>7</b:Day>
    <b:YearAccessed>2016</b:YearAccessed>
    <b:MonthAccessed>September</b:MonthAccessed>
    <b:DayAccessed>24</b:DayAccessed>
    <b:RefOrder>1</b:RefOrder>
  </b:Source>
  <b:Source>
    <b:Tag>WuG08</b:Tag>
    <b:SourceType>JournalArticle</b:SourceType>
    <b:Guid>{BAEFE605-2F3D-D74A-9F87-A0F0E47BF8D1}</b:Guid>
    <b:Author>
      <b:Author>
        <b:NameList>
          <b:Person>
            <b:Last>Wu</b:Last>
            <b:First>G.</b:First>
          </b:Person>
          <b:Person>
            <b:Last>Xue</b:Last>
            <b:First>S.</b:First>
          </b:Person>
        </b:NameList>
      </b:Author>
    </b:Author>
    <b:Title>Portable Preimpact Fall Detector With Inertial Sensors</b:Title>
    <b:ConferenceName>IEEE Transaction on Neural Systems and Rehabilitation Engineering</b:ConferenceName>
    <b:Publisher>IEEE</b:Publisher>
    <b:Volume>16</b:Volume>
    <b:Year>2008</b:Year>
    <b:Pages>178 - 183</b:Pages>
    <b:JournalName>IEEE Transaction on Neural Systems an Rehabilittion Engineering</b:JournalName>
    <b:Issue>2</b:Issue>
    <b:RefOrder>3</b:RefOrder>
  </b:Source>
  <b:Source>
    <b:Tag>Nai04</b:Tag>
    <b:SourceType>ConferenceProceedings</b:SourceType>
    <b:Guid>{BBB70DA7-1DB7-C442-88E3-E7A29E88B94B}</b:Guid>
    <b:Author>
      <b:Author>
        <b:NameList>
          <b:Person>
            <b:Last>Nait-Charif</b:Last>
            <b:First>H.</b:First>
          </b:Person>
          <b:Person>
            <b:Last>McKenna</b:Last>
            <b:First>S.,</b:First>
            <b:Middle>J.</b:Middle>
          </b:Person>
        </b:NameList>
      </b:Author>
    </b:Author>
    <b:Title>Activity Summarisation and Fall Detection in a Supportive Home Environment</b:Title>
    <b:Year>2004</b:Year>
    <b:Publisher>ICPR</b:Publisher>
    <b:Pages>323- 326</b:Pages>
    <b:ConferenceName>Proceedings of the 17th International Conference on Pattern Recognition</b:ConferenceName>
    <b:RefOrder>8</b:RefOrder>
  </b:Source>
  <b:Source>
    <b:Tag>Koc02</b:Tag>
    <b:SourceType>JournalArticle</b:SourceType>
    <b:Guid>{32035223-F70F-644C-BCF1-0F938916FE5B}</b:Guid>
    <b:Author>
      <b:Author>
        <b:NameList>
          <b:Person>
            <b:Last>Kochera</b:Last>
            <b:First>A.</b:First>
          </b:Person>
        </b:NameList>
      </b:Author>
    </b:Author>
    <b:Title>Falls Among Older Person and the role of the Home</b:Title>
    <b:JournalName>Public Policy Institute</b:JournalName>
    <b:Publisher>AARP</b:Publisher>
    <b:City>Washington</b:City>
    <b:Year>2002</b:Year>
    <b:RefOrder>4</b:RefOrder>
  </b:Source>
  <b:Source>
    <b:Tag>Dem04</b:Tag>
    <b:SourceType>JournalArticle</b:SourceType>
    <b:Guid>{8407FAE7-B974-1E4E-AA8A-9CE4D1D3C548}</b:Guid>
    <b:Title>Older adults’ attitudes towards and perceptions of ‘smart home’ technologies: a pilot study</b:Title>
    <b:Year>2004</b:Year>
    <b:Author>
      <b:Author>
        <b:NameList>
          <b:Person>
            <b:Last>Demiris</b:Last>
            <b:First>G.</b:First>
          </b:Person>
          <b:Person>
            <b:Last>Rantz</b:Last>
            <b:First>M.</b:First>
            <b:Middle>J.</b:Middle>
          </b:Person>
          <b:Person>
            <b:Last>Aud</b:Last>
            <b:First>A.</b:First>
            <b:Middle>A.</b:Middle>
          </b:Person>
          <b:Person>
            <b:Last>Marek</b:Last>
            <b:First>K.</b:First>
            <b:Middle>D.</b:Middle>
          </b:Person>
          <b:Person>
            <b:Last>Tyrer</b:Last>
            <b:First>H.</b:First>
            <b:Middle>W.</b:Middle>
          </b:Person>
          <b:Person>
            <b:Last>Skubic</b:Last>
            <b:First>M.</b:First>
          </b:Person>
          <b:Person>
            <b:Last>Hussam</b:Last>
            <b:First>A.</b:First>
            <b:Middle>A</b:Middle>
          </b:Person>
        </b:NameList>
      </b:Author>
    </b:Author>
    <b:JournalName>Medical informatics and the Internet in medicine</b:JournalName>
    <b:Volume>29</b:Volume>
    <b:Issue>2</b:Issue>
    <b:Pages>87-94</b:Pages>
    <b:RefOrder>2</b:RefOrder>
  </b:Source>
  <b:Source>
    <b:Tag>Sto15</b:Tag>
    <b:SourceType>JournalArticle</b:SourceType>
    <b:Guid>{5A20D65F-2D4C-BC4E-99D3-97CB0E88C7D0}</b:Guid>
    <b:Author>
      <b:Author>
        <b:NameList>
          <b:Person>
            <b:Last>E.</b:Last>
            <b:First>Stone.</b:First>
            <b:Middle>E.</b:Middle>
          </b:Person>
          <b:Person>
            <b:Last>Skubic</b:Last>
            <b:First>M.</b:First>
          </b:Person>
        </b:NameList>
      </b:Author>
    </b:Author>
    <b:Title>Fall Detection in Homes of Older Adults Using the Microsoft Kinect</b:Title>
    <b:JournalName>IEEE Journal of Biomedical and Health Informatics</b:JournalName>
    <b:Publisher>IEEE</b:Publisher>
    <b:Year>2015</b:Year>
    <b:Month>January</b:Month>
    <b:Volume>19</b:Volume>
    <b:Issue>1</b:Issue>
    <b:RefOrder>9</b:RefOrder>
  </b:Source>
  <b:Source>
    <b:Tag>Che15</b:Tag>
    <b:SourceType>JournalArticle</b:SourceType>
    <b:Guid>{B6C43AB2-2C96-4D42-8F96-7A0A13CE183E}</b:Guid>
    <b:Title>Improving Human Action Recognition Using Fusion of Depth Camera and Inertial Sensors</b:Title>
    <b:Year>2015</b:Year>
    <b:Author>
      <b:Author>
        <b:NameList>
          <b:Person>
            <b:Last>Chen</b:Last>
            <b:First>C.</b:First>
          </b:Person>
          <b:Person>
            <b:Last>Jafari</b:Last>
            <b:First>R.</b:First>
          </b:Person>
          <b:Person>
            <b:Last>Kehtarnavaz</b:Last>
          </b:Person>
        </b:NameList>
      </b:Author>
    </b:Author>
    <b:JournalName>IEEE Transactions on Human-Machine Systems</b:JournalName>
    <b:Volume>45</b:Volume>
    <b:Issue>1</b:Issue>
    <b:Pages>51 - 61</b:Pages>
    <b:RefOrder>10</b:RefOrder>
  </b:Source>
  <b:Source>
    <b:Tag>Kwo16</b:Tag>
    <b:SourceType>JournalArticle</b:SourceType>
    <b:Guid>{AA8F0DA9-EB44-4E46-978D-37C4B1D69012}</b:Guid>
    <b:Author>
      <b:Author>
        <b:NameList>
          <b:Person>
            <b:Last>Kwolek</b:Last>
            <b:First>B.</b:First>
          </b:Person>
          <b:Person>
            <b:Last>Kepski</b:Last>
            <b:First>M.</b:First>
          </b:Person>
        </b:NameList>
      </b:Author>
    </b:Author>
    <b:Title>Fuzzy inference-based fall detection using kinect and body-worn accelerometer</b:Title>
    <b:JournalName>Applied Soft Computing</b:JournalName>
    <b:Year>2016</b:Year>
    <b:Month>March</b:Month>
    <b:Pages>305-318</b:Pages>
    <b:RefOrder>11</b:RefOrder>
  </b:Source>
  <b:Source>
    <b:Tag>Igu13</b:Tag>
    <b:SourceType>JournalArticle</b:SourceType>
    <b:Guid>{F6CFF5FA-8762-3340-B9C2-7B15498E2AF7}</b:Guid>
    <b:Author>
      <b:Author>
        <b:NameList>
          <b:Person>
            <b:Last>Igual</b:Last>
            <b:First>R.</b:First>
          </b:Person>
          <b:Person>
            <b:Last>Medrano</b:Last>
            <b:First>C.</b:First>
          </b:Person>
          <b:Person>
            <b:Last>Plaza</b:Last>
            <b:First>I.</b:First>
          </b:Person>
        </b:NameList>
      </b:Author>
    </b:Author>
    <b:Title>Challenges, issues and trends in fall detection systems</b:Title>
    <b:Year>2013</b:Year>
    <b:JournalName>Biomedical engineering online</b:JournalName>
    <b:Volume>12</b:Volume>
    <b:Pages>66-90</b:Pages>
    <b:RefOrder>12</b:RefOrder>
  </b:Source>
  <b:Source>
    <b:Tag>Nou07</b:Tag>
    <b:SourceType>ConferenceProceedings</b:SourceType>
    <b:Guid>{92460A3B-B9AA-784F-A10E-5BD04EFD3C21}</b:Guid>
    <b:Author>
      <b:Author>
        <b:NameList>
          <b:Person>
            <b:Last>Noury</b:Last>
            <b:First>N.</b:First>
          </b:Person>
          <b:Person>
            <b:Last>Fleury</b:Last>
            <b:First>A.</b:First>
          </b:Person>
          <b:Person>
            <b:Last>Rumeau</b:Last>
            <b:First>P</b:First>
          </b:Person>
          <b:Person>
            <b:Last>Bourke</b:Last>
            <b:First>A.K.</b:First>
          </b:Person>
          <b:Person>
            <b:Last>O Laighin</b:Last>
            <b:First>G.</b:First>
          </b:Person>
          <b:Person>
            <b:Last>Rialle</b:Last>
            <b:First>V.</b:First>
          </b:Person>
          <b:Person>
            <b:Last>Lundy</b:Last>
            <b:First>J.E.</b:First>
          </b:Person>
        </b:NameList>
      </b:Author>
    </b:Author>
    <b:Title>Fall Detection - Principles and Methods</b:Title>
    <b:Publisher>IEEE</b:Publisher>
    <b:City>Lyons</b:City>
    <b:Year>2007</b:Year>
    <b:Pages>1663-1666</b:Pages>
    <b:ConferenceName>IEEE Engineering in Medicine and Biology Society</b:ConferenceName>
    <b:RefOrder>13</b:RefOrder>
  </b:Source>
</b:Sources>
</file>

<file path=customXml/itemProps1.xml><?xml version="1.0" encoding="utf-8"?>
<ds:datastoreItem xmlns:ds="http://schemas.openxmlformats.org/officeDocument/2006/customXml" ds:itemID="{9D2D87F3-7C06-964C-B37B-B2E295D7B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8507</Words>
  <Characters>48491</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56885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42</cp:revision>
  <dcterms:created xsi:type="dcterms:W3CDTF">2017-02-21T21:53:00Z</dcterms:created>
  <dcterms:modified xsi:type="dcterms:W3CDTF">2017-02-25T21:39:00Z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id="aA6PbQjp"/&gt;&lt;style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